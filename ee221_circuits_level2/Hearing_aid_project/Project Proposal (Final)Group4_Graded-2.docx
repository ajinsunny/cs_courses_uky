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317" w:rsidRDefault="00626317" w:rsidP="00626317">
      <w:pPr>
        <w:autoSpaceDE w:val="0"/>
        <w:autoSpaceDN w:val="0"/>
        <w:adjustRightInd w:val="0"/>
        <w:spacing w:before="100" w:beforeAutospacing="1" w:after="100" w:afterAutospacing="1"/>
        <w:jc w:val="center"/>
        <w:rPr>
          <w:b/>
          <w:bCs/>
          <w:color w:val="000000"/>
          <w:sz w:val="36"/>
          <w:szCs w:val="36"/>
        </w:rPr>
      </w:pPr>
      <w:r>
        <w:rPr>
          <w:b/>
          <w:bCs/>
          <w:color w:val="000000"/>
          <w:sz w:val="36"/>
          <w:szCs w:val="36"/>
        </w:rPr>
        <w:t>Proposal Cover Page</w:t>
      </w:r>
    </w:p>
    <w:p w:rsidR="00626317" w:rsidRDefault="00626317" w:rsidP="00626317">
      <w:pPr>
        <w:autoSpaceDE w:val="0"/>
        <w:autoSpaceDN w:val="0"/>
        <w:adjustRightInd w:val="0"/>
        <w:spacing w:before="100" w:beforeAutospacing="1" w:after="100" w:afterAutospacing="1"/>
        <w:rPr>
          <w:color w:val="000000"/>
        </w:rPr>
      </w:pPr>
      <w:r>
        <w:rPr>
          <w:color w:val="000000"/>
        </w:rPr>
        <w:t>Group Member</w:t>
      </w:r>
      <w:proofErr w:type="gramStart"/>
      <w:r>
        <w:rPr>
          <w:color w:val="000000"/>
        </w:rPr>
        <w:t>:_</w:t>
      </w:r>
      <w:proofErr w:type="spellStart"/>
      <w:proofErr w:type="gramEnd"/>
      <w:r w:rsidR="00D601DF" w:rsidRPr="00D601DF">
        <w:rPr>
          <w:color w:val="000000"/>
          <w:u w:val="single"/>
        </w:rPr>
        <w:t>Zachary</w:t>
      </w:r>
      <w:r>
        <w:rPr>
          <w:color w:val="000000"/>
        </w:rPr>
        <w:t>_</w:t>
      </w:r>
      <w:r w:rsidR="00D601DF" w:rsidRPr="00D601DF">
        <w:rPr>
          <w:color w:val="000000"/>
          <w:u w:val="single"/>
        </w:rPr>
        <w:t>Snyder</w:t>
      </w:r>
      <w:proofErr w:type="spellEnd"/>
      <w:r>
        <w:rPr>
          <w:color w:val="000000"/>
        </w:rPr>
        <w:t>_____</w:t>
      </w:r>
      <w:r w:rsidR="00D601DF">
        <w:rPr>
          <w:color w:val="000000"/>
        </w:rPr>
        <w:t>_______________________ Date:</w:t>
      </w:r>
      <w:r>
        <w:rPr>
          <w:color w:val="000000"/>
        </w:rPr>
        <w:t>_</w:t>
      </w:r>
      <w:r w:rsidR="00D601DF" w:rsidRPr="00D601DF">
        <w:rPr>
          <w:color w:val="000000"/>
          <w:u w:val="single"/>
        </w:rPr>
        <w:t>10/28/14</w:t>
      </w:r>
      <w:r w:rsidR="00D601DF">
        <w:rPr>
          <w:color w:val="000000"/>
        </w:rPr>
        <w:t>_</w:t>
      </w:r>
      <w:r>
        <w:rPr>
          <w:color w:val="000000"/>
        </w:rPr>
        <w:t>_</w:t>
      </w:r>
    </w:p>
    <w:p w:rsidR="00626317" w:rsidRDefault="00626317" w:rsidP="00626317">
      <w:pPr>
        <w:autoSpaceDE w:val="0"/>
        <w:autoSpaceDN w:val="0"/>
        <w:adjustRightInd w:val="0"/>
        <w:spacing w:before="100" w:beforeAutospacing="1" w:after="100" w:afterAutospacing="1"/>
        <w:rPr>
          <w:color w:val="000000"/>
        </w:rPr>
      </w:pPr>
      <w:r>
        <w:rPr>
          <w:color w:val="000000"/>
        </w:rPr>
        <w:t>Group Member</w:t>
      </w:r>
      <w:proofErr w:type="gramStart"/>
      <w:r>
        <w:rPr>
          <w:color w:val="000000"/>
        </w:rPr>
        <w:t>:_</w:t>
      </w:r>
      <w:proofErr w:type="spellStart"/>
      <w:proofErr w:type="gramEnd"/>
      <w:r w:rsidR="00D601DF" w:rsidRPr="00D601DF">
        <w:rPr>
          <w:color w:val="000000"/>
          <w:u w:val="single"/>
        </w:rPr>
        <w:t>David</w:t>
      </w:r>
      <w:r w:rsidR="00D601DF">
        <w:rPr>
          <w:color w:val="000000"/>
        </w:rPr>
        <w:t>_</w:t>
      </w:r>
      <w:r w:rsidR="00D601DF" w:rsidRPr="00D601DF">
        <w:rPr>
          <w:color w:val="000000"/>
          <w:u w:val="single"/>
        </w:rPr>
        <w:t>Carpenter</w:t>
      </w:r>
      <w:proofErr w:type="spellEnd"/>
      <w:r>
        <w:rPr>
          <w:color w:val="000000"/>
        </w:rPr>
        <w:t>___________________________ Date:_</w:t>
      </w:r>
      <w:r w:rsidR="00D601DF" w:rsidRPr="00D601DF">
        <w:rPr>
          <w:color w:val="000000"/>
          <w:u w:val="single"/>
        </w:rPr>
        <w:t xml:space="preserve"> 10/28/14</w:t>
      </w:r>
      <w:r>
        <w:rPr>
          <w:color w:val="000000"/>
        </w:rPr>
        <w:t>_</w:t>
      </w:r>
    </w:p>
    <w:p w:rsidR="00626317" w:rsidRDefault="00626317" w:rsidP="00626317">
      <w:pPr>
        <w:autoSpaceDE w:val="0"/>
        <w:autoSpaceDN w:val="0"/>
        <w:adjustRightInd w:val="0"/>
        <w:spacing w:before="100" w:beforeAutospacing="1" w:after="100" w:afterAutospacing="1"/>
        <w:rPr>
          <w:color w:val="000000"/>
        </w:rPr>
      </w:pPr>
      <w:r>
        <w:rPr>
          <w:color w:val="000000"/>
        </w:rPr>
        <w:t>Group Member</w:t>
      </w:r>
      <w:proofErr w:type="gramStart"/>
      <w:r>
        <w:rPr>
          <w:color w:val="000000"/>
        </w:rPr>
        <w:t>:_</w:t>
      </w:r>
      <w:proofErr w:type="spellStart"/>
      <w:proofErr w:type="gramEnd"/>
      <w:r w:rsidR="00D601DF" w:rsidRPr="00D601DF">
        <w:rPr>
          <w:color w:val="000000"/>
          <w:u w:val="single"/>
        </w:rPr>
        <w:t>Ajin</w:t>
      </w:r>
      <w:r w:rsidR="00D601DF">
        <w:rPr>
          <w:color w:val="000000"/>
        </w:rPr>
        <w:t>_</w:t>
      </w:r>
      <w:r w:rsidR="00D601DF" w:rsidRPr="00D601DF">
        <w:rPr>
          <w:color w:val="000000"/>
          <w:u w:val="single"/>
        </w:rPr>
        <w:t>Sunny</w:t>
      </w:r>
      <w:proofErr w:type="spellEnd"/>
      <w:r>
        <w:rPr>
          <w:color w:val="000000"/>
        </w:rPr>
        <w:t>_______</w:t>
      </w:r>
      <w:r w:rsidR="00D601DF">
        <w:rPr>
          <w:color w:val="000000"/>
        </w:rPr>
        <w:t>________________________ Date:_</w:t>
      </w:r>
      <w:r w:rsidR="00D601DF" w:rsidRPr="00D601DF">
        <w:rPr>
          <w:color w:val="000000"/>
          <w:u w:val="single"/>
        </w:rPr>
        <w:t xml:space="preserve"> 10/28/14</w:t>
      </w:r>
      <w:r>
        <w:rPr>
          <w:color w:val="000000"/>
        </w:rPr>
        <w:t>_</w:t>
      </w:r>
    </w:p>
    <w:p w:rsidR="00626317" w:rsidRDefault="00626317" w:rsidP="00626317">
      <w:pPr>
        <w:autoSpaceDE w:val="0"/>
        <w:autoSpaceDN w:val="0"/>
        <w:adjustRightInd w:val="0"/>
        <w:spacing w:before="100" w:beforeAutospacing="1" w:after="100" w:afterAutospacing="1"/>
        <w:rPr>
          <w:color w:val="000000"/>
        </w:rPr>
      </w:pPr>
      <w:r>
        <w:rPr>
          <w:color w:val="000000"/>
        </w:rPr>
        <w:t>Group Member</w:t>
      </w:r>
      <w:proofErr w:type="gramStart"/>
      <w:r>
        <w:rPr>
          <w:color w:val="000000"/>
        </w:rPr>
        <w:t>:_</w:t>
      </w:r>
      <w:proofErr w:type="spellStart"/>
      <w:proofErr w:type="gramEnd"/>
      <w:r w:rsidR="00D601DF" w:rsidRPr="00D601DF">
        <w:rPr>
          <w:color w:val="000000"/>
          <w:u w:val="single"/>
        </w:rPr>
        <w:t>Carrie</w:t>
      </w:r>
      <w:r w:rsidR="00D601DF">
        <w:rPr>
          <w:color w:val="000000"/>
        </w:rPr>
        <w:t>_</w:t>
      </w:r>
      <w:r w:rsidR="00D601DF" w:rsidRPr="00D601DF">
        <w:rPr>
          <w:color w:val="000000"/>
          <w:u w:val="single"/>
        </w:rPr>
        <w:t>Bass</w:t>
      </w:r>
      <w:proofErr w:type="spellEnd"/>
      <w:r>
        <w:rPr>
          <w:color w:val="000000"/>
        </w:rPr>
        <w:t>_______________________________ Date:_</w:t>
      </w:r>
      <w:r w:rsidR="00D601DF" w:rsidRPr="00D601DF">
        <w:rPr>
          <w:color w:val="000000"/>
          <w:u w:val="single"/>
        </w:rPr>
        <w:t xml:space="preserve"> 10/28/14</w:t>
      </w:r>
      <w:r w:rsidR="00D601DF">
        <w:rPr>
          <w:color w:val="000000"/>
        </w:rPr>
        <w:t>_</w:t>
      </w:r>
    </w:p>
    <w:p w:rsidR="00D601DF" w:rsidRDefault="00D601DF" w:rsidP="00626317">
      <w:pPr>
        <w:autoSpaceDE w:val="0"/>
        <w:autoSpaceDN w:val="0"/>
        <w:adjustRightInd w:val="0"/>
        <w:spacing w:before="100" w:beforeAutospacing="1" w:after="100" w:afterAutospacing="1"/>
        <w:rPr>
          <w:color w:val="000000"/>
        </w:rPr>
      </w:pPr>
      <w:r>
        <w:rPr>
          <w:color w:val="000000"/>
        </w:rPr>
        <w:t>Group Member</w:t>
      </w:r>
      <w:proofErr w:type="gramStart"/>
      <w:r>
        <w:rPr>
          <w:color w:val="000000"/>
        </w:rPr>
        <w:t>:_</w:t>
      </w:r>
      <w:proofErr w:type="spellStart"/>
      <w:proofErr w:type="gramEnd"/>
      <w:r>
        <w:rPr>
          <w:color w:val="000000"/>
          <w:u w:val="single"/>
        </w:rPr>
        <w:t>Suzanne</w:t>
      </w:r>
      <w:r>
        <w:rPr>
          <w:color w:val="000000"/>
        </w:rPr>
        <w:t>_</w:t>
      </w:r>
      <w:r>
        <w:rPr>
          <w:color w:val="000000"/>
          <w:u w:val="single"/>
        </w:rPr>
        <w:t>Hoover</w:t>
      </w:r>
      <w:proofErr w:type="spellEnd"/>
      <w:r>
        <w:rPr>
          <w:color w:val="000000"/>
        </w:rPr>
        <w:t>___________________________ Date:_</w:t>
      </w:r>
      <w:r w:rsidRPr="00D601DF">
        <w:rPr>
          <w:color w:val="000000"/>
          <w:u w:val="single"/>
        </w:rPr>
        <w:t xml:space="preserve"> 10/28/14</w:t>
      </w:r>
      <w:r>
        <w:rPr>
          <w:color w:val="000000"/>
        </w:rPr>
        <w:t>_</w:t>
      </w:r>
    </w:p>
    <w:p w:rsidR="00626317" w:rsidRDefault="00626317" w:rsidP="00626317">
      <w:pPr>
        <w:autoSpaceDE w:val="0"/>
        <w:autoSpaceDN w:val="0"/>
        <w:adjustRightInd w:val="0"/>
        <w:spacing w:before="100" w:beforeAutospacing="1" w:after="100" w:afterAutospacing="1"/>
        <w:rPr>
          <w:color w:val="000000"/>
          <w:sz w:val="28"/>
          <w:szCs w:val="28"/>
        </w:rPr>
      </w:pPr>
      <w:r>
        <w:rPr>
          <w:b/>
          <w:bCs/>
          <w:color w:val="000000"/>
          <w:sz w:val="28"/>
          <w:szCs w:val="28"/>
        </w:rPr>
        <w:t xml:space="preserve">Section I </w:t>
      </w:r>
      <w:r>
        <w:rPr>
          <w:color w:val="000000"/>
          <w:sz w:val="28"/>
          <w:szCs w:val="28"/>
        </w:rPr>
        <w:t>- Problem Definition ___</w:t>
      </w:r>
      <w:ins w:id="0" w:author="Donohue" w:date="2014-10-29T16:26:00Z">
        <w:r w:rsidR="00861BE8">
          <w:rPr>
            <w:color w:val="000000"/>
            <w:sz w:val="28"/>
            <w:szCs w:val="28"/>
          </w:rPr>
          <w:t>.35</w:t>
        </w:r>
      </w:ins>
      <w:r>
        <w:rPr>
          <w:color w:val="000000"/>
          <w:sz w:val="28"/>
          <w:szCs w:val="28"/>
        </w:rPr>
        <w:t>_____ (/1 point)</w:t>
      </w:r>
    </w:p>
    <w:p w:rsidR="00626317" w:rsidRDefault="00626317" w:rsidP="00626317">
      <w:pPr>
        <w:autoSpaceDE w:val="0"/>
        <w:autoSpaceDN w:val="0"/>
        <w:adjustRightInd w:val="0"/>
        <w:ind w:firstLine="720"/>
        <w:rPr>
          <w:color w:val="000000"/>
        </w:rPr>
      </w:pPr>
      <w:r>
        <w:rPr>
          <w:color w:val="000000"/>
        </w:rPr>
        <w:t>A. Brief problem definition</w:t>
      </w:r>
    </w:p>
    <w:p w:rsidR="00626317" w:rsidRDefault="00626317" w:rsidP="00626317">
      <w:pPr>
        <w:autoSpaceDE w:val="0"/>
        <w:autoSpaceDN w:val="0"/>
        <w:adjustRightInd w:val="0"/>
        <w:ind w:left="720"/>
        <w:rPr>
          <w:color w:val="000000"/>
        </w:rPr>
      </w:pPr>
      <w:r>
        <w:rPr>
          <w:color w:val="000000"/>
        </w:rPr>
        <w:t>B. TOH for client and target TF for circuit design</w:t>
      </w:r>
    </w:p>
    <w:p w:rsidR="00626317" w:rsidRDefault="00626317" w:rsidP="00626317">
      <w:pPr>
        <w:autoSpaceDE w:val="0"/>
        <w:autoSpaceDN w:val="0"/>
        <w:adjustRightInd w:val="0"/>
        <w:ind w:left="720"/>
        <w:rPr>
          <w:color w:val="000000"/>
        </w:rPr>
      </w:pPr>
      <w:r>
        <w:rPr>
          <w:color w:val="000000"/>
        </w:rPr>
        <w:t>C. Complete design specifications/constraints</w:t>
      </w:r>
    </w:p>
    <w:p w:rsidR="00626317" w:rsidRDefault="00626317" w:rsidP="00626317">
      <w:pPr>
        <w:autoSpaceDE w:val="0"/>
        <w:autoSpaceDN w:val="0"/>
        <w:adjustRightInd w:val="0"/>
        <w:spacing w:before="100" w:beforeAutospacing="1" w:after="100" w:afterAutospacing="1"/>
        <w:rPr>
          <w:color w:val="000000"/>
          <w:sz w:val="28"/>
          <w:szCs w:val="28"/>
        </w:rPr>
      </w:pPr>
      <w:r>
        <w:rPr>
          <w:b/>
          <w:bCs/>
          <w:color w:val="000000"/>
          <w:sz w:val="28"/>
          <w:szCs w:val="28"/>
        </w:rPr>
        <w:t xml:space="preserve">Section II </w:t>
      </w:r>
      <w:r>
        <w:rPr>
          <w:color w:val="000000"/>
          <w:sz w:val="28"/>
          <w:szCs w:val="28"/>
        </w:rPr>
        <w:t>- Top-Level Design ___</w:t>
      </w:r>
      <w:ins w:id="1" w:author="Donohue" w:date="2014-10-29T16:25:00Z">
        <w:r w:rsidR="00861BE8">
          <w:rPr>
            <w:color w:val="000000"/>
            <w:sz w:val="28"/>
            <w:szCs w:val="28"/>
          </w:rPr>
          <w:t>.8</w:t>
        </w:r>
      </w:ins>
      <w:r>
        <w:rPr>
          <w:color w:val="000000"/>
          <w:sz w:val="28"/>
          <w:szCs w:val="28"/>
        </w:rPr>
        <w:t>_____ (/1 point)</w:t>
      </w:r>
    </w:p>
    <w:p w:rsidR="00626317" w:rsidRDefault="00626317" w:rsidP="00626317">
      <w:pPr>
        <w:numPr>
          <w:ilvl w:val="0"/>
          <w:numId w:val="1"/>
        </w:numPr>
        <w:autoSpaceDE w:val="0"/>
        <w:autoSpaceDN w:val="0"/>
        <w:adjustRightInd w:val="0"/>
        <w:spacing w:before="100" w:beforeAutospacing="1" w:after="100" w:afterAutospacing="1"/>
        <w:rPr>
          <w:color w:val="000000"/>
        </w:rPr>
      </w:pPr>
      <w:r>
        <w:rPr>
          <w:color w:val="000000"/>
        </w:rPr>
        <w:t>Presentation of block diagram of top-level design</w:t>
      </w:r>
    </w:p>
    <w:p w:rsidR="00626317" w:rsidRDefault="00626317" w:rsidP="00626317">
      <w:pPr>
        <w:numPr>
          <w:ilvl w:val="0"/>
          <w:numId w:val="1"/>
        </w:numPr>
        <w:autoSpaceDE w:val="0"/>
        <w:autoSpaceDN w:val="0"/>
        <w:adjustRightInd w:val="0"/>
        <w:spacing w:before="100" w:beforeAutospacing="1" w:after="100" w:afterAutospacing="1"/>
        <w:rPr>
          <w:color w:val="000000"/>
        </w:rPr>
      </w:pPr>
      <w:r>
        <w:rPr>
          <w:color w:val="000000"/>
        </w:rPr>
        <w:t>Description of the purpose and function of each block. Description should convince reader that design is compatible with target TF.</w:t>
      </w:r>
    </w:p>
    <w:p w:rsidR="00626317" w:rsidRDefault="00626317" w:rsidP="00626317">
      <w:pPr>
        <w:autoSpaceDE w:val="0"/>
        <w:autoSpaceDN w:val="0"/>
        <w:adjustRightInd w:val="0"/>
        <w:spacing w:before="100" w:beforeAutospacing="1" w:after="100" w:afterAutospacing="1"/>
        <w:rPr>
          <w:color w:val="000000"/>
          <w:sz w:val="28"/>
          <w:szCs w:val="28"/>
        </w:rPr>
      </w:pPr>
      <w:r>
        <w:rPr>
          <w:b/>
          <w:bCs/>
          <w:color w:val="000000"/>
          <w:sz w:val="28"/>
          <w:szCs w:val="28"/>
        </w:rPr>
        <w:t xml:space="preserve">Section III </w:t>
      </w:r>
      <w:r>
        <w:rPr>
          <w:color w:val="000000"/>
          <w:sz w:val="28"/>
          <w:szCs w:val="28"/>
        </w:rPr>
        <w:t>- Time-Table ___</w:t>
      </w:r>
      <w:ins w:id="2" w:author="Donohue" w:date="2014-10-29T16:24:00Z">
        <w:r w:rsidR="008B3549">
          <w:rPr>
            <w:color w:val="000000"/>
            <w:sz w:val="28"/>
            <w:szCs w:val="28"/>
          </w:rPr>
          <w:t>2.7</w:t>
        </w:r>
      </w:ins>
      <w:r>
        <w:rPr>
          <w:color w:val="000000"/>
          <w:sz w:val="28"/>
          <w:szCs w:val="28"/>
        </w:rPr>
        <w:t>_____ (/3 points)</w:t>
      </w:r>
    </w:p>
    <w:p w:rsidR="00626317" w:rsidRDefault="00626317" w:rsidP="00626317">
      <w:pPr>
        <w:autoSpaceDE w:val="0"/>
        <w:autoSpaceDN w:val="0"/>
        <w:adjustRightInd w:val="0"/>
        <w:spacing w:before="100" w:beforeAutospacing="1" w:after="100" w:afterAutospacing="1"/>
        <w:ind w:left="720"/>
        <w:rPr>
          <w:color w:val="000000"/>
        </w:rPr>
      </w:pPr>
      <w:r>
        <w:rPr>
          <w:color w:val="000000"/>
        </w:rPr>
        <w:t>A. Break-down of project into smaller sub-tasks</w:t>
      </w:r>
      <w:r>
        <w:rPr>
          <w:color w:val="000000"/>
        </w:rPr>
        <w:br/>
        <w:t>B. Distribution of effort (primary responsibility for each member</w:t>
      </w:r>
      <w:proofErr w:type="gramStart"/>
      <w:r>
        <w:rPr>
          <w:color w:val="000000"/>
        </w:rPr>
        <w:t>)</w:t>
      </w:r>
      <w:proofErr w:type="gramEnd"/>
      <w:r>
        <w:rPr>
          <w:color w:val="000000"/>
        </w:rPr>
        <w:br/>
        <w:t>C. Tentative time schedule for sub-tasks in order to complete project by required date</w:t>
      </w:r>
    </w:p>
    <w:p w:rsidR="00626317" w:rsidRDefault="00626317" w:rsidP="00626317">
      <w:pPr>
        <w:autoSpaceDE w:val="0"/>
        <w:autoSpaceDN w:val="0"/>
        <w:adjustRightInd w:val="0"/>
        <w:spacing w:before="100" w:beforeAutospacing="1" w:after="100" w:afterAutospacing="1"/>
        <w:rPr>
          <w:color w:val="000000"/>
          <w:sz w:val="28"/>
          <w:szCs w:val="28"/>
        </w:rPr>
      </w:pPr>
      <w:r>
        <w:rPr>
          <w:b/>
          <w:bCs/>
          <w:color w:val="000000"/>
          <w:sz w:val="28"/>
          <w:szCs w:val="28"/>
        </w:rPr>
        <w:t xml:space="preserve">Appendix I </w:t>
      </w:r>
      <w:r>
        <w:rPr>
          <w:color w:val="000000"/>
          <w:sz w:val="28"/>
          <w:szCs w:val="28"/>
        </w:rPr>
        <w:t>– Measurement of Client TOH ___</w:t>
      </w:r>
      <w:ins w:id="3" w:author="Donohue" w:date="2014-10-29T16:24:00Z">
        <w:r w:rsidR="008B3549">
          <w:rPr>
            <w:color w:val="000000"/>
            <w:sz w:val="28"/>
            <w:szCs w:val="28"/>
          </w:rPr>
          <w:t>1.</w:t>
        </w:r>
      </w:ins>
      <w:ins w:id="4" w:author="Donohue" w:date="2014-10-29T16:28:00Z">
        <w:r w:rsidR="00861BE8">
          <w:rPr>
            <w:color w:val="000000"/>
            <w:sz w:val="28"/>
            <w:szCs w:val="28"/>
          </w:rPr>
          <w:t>8</w:t>
        </w:r>
      </w:ins>
      <w:r>
        <w:rPr>
          <w:color w:val="000000"/>
          <w:sz w:val="28"/>
          <w:szCs w:val="28"/>
        </w:rPr>
        <w:t>_____ (/2 point)</w:t>
      </w:r>
    </w:p>
    <w:p w:rsidR="00626317" w:rsidRDefault="00626317" w:rsidP="00626317">
      <w:pPr>
        <w:autoSpaceDE w:val="0"/>
        <w:autoSpaceDN w:val="0"/>
        <w:adjustRightInd w:val="0"/>
        <w:ind w:firstLine="720"/>
        <w:rPr>
          <w:color w:val="000000"/>
        </w:rPr>
      </w:pPr>
      <w:r>
        <w:rPr>
          <w:color w:val="000000"/>
        </w:rPr>
        <w:t>A. Set Up of Measurement Equipment/Environment</w:t>
      </w:r>
    </w:p>
    <w:p w:rsidR="00626317" w:rsidRDefault="00626317" w:rsidP="00626317">
      <w:pPr>
        <w:autoSpaceDE w:val="0"/>
        <w:autoSpaceDN w:val="0"/>
        <w:adjustRightInd w:val="0"/>
        <w:ind w:left="720"/>
        <w:rPr>
          <w:color w:val="000000"/>
        </w:rPr>
      </w:pPr>
      <w:r>
        <w:rPr>
          <w:color w:val="000000"/>
        </w:rPr>
        <w:t>B. Design of Test Signals</w:t>
      </w:r>
    </w:p>
    <w:p w:rsidR="00626317" w:rsidRDefault="00626317" w:rsidP="00626317">
      <w:pPr>
        <w:autoSpaceDE w:val="0"/>
        <w:autoSpaceDN w:val="0"/>
        <w:adjustRightInd w:val="0"/>
        <w:ind w:left="720"/>
        <w:rPr>
          <w:color w:val="000000"/>
        </w:rPr>
      </w:pPr>
      <w:r>
        <w:rPr>
          <w:color w:val="000000"/>
        </w:rPr>
        <w:t>C. Computation of final TOH from measured data.</w:t>
      </w:r>
    </w:p>
    <w:p w:rsidR="00626317" w:rsidRDefault="00626317" w:rsidP="00626317">
      <w:pPr>
        <w:autoSpaceDE w:val="0"/>
        <w:autoSpaceDN w:val="0"/>
        <w:adjustRightInd w:val="0"/>
        <w:spacing w:before="100" w:beforeAutospacing="1" w:after="100" w:afterAutospacing="1"/>
        <w:rPr>
          <w:color w:val="000000"/>
          <w:sz w:val="28"/>
          <w:szCs w:val="28"/>
        </w:rPr>
      </w:pPr>
      <w:r>
        <w:rPr>
          <w:b/>
          <w:bCs/>
          <w:color w:val="000000"/>
          <w:sz w:val="28"/>
          <w:szCs w:val="28"/>
        </w:rPr>
        <w:t>Preliminary Total: ___</w:t>
      </w:r>
      <w:ins w:id="5" w:author="Donohue" w:date="2014-10-29T16:29:00Z">
        <w:r w:rsidR="00D737D8">
          <w:rPr>
            <w:b/>
            <w:bCs/>
            <w:color w:val="000000"/>
            <w:sz w:val="28"/>
            <w:szCs w:val="28"/>
          </w:rPr>
          <w:t>5.65</w:t>
        </w:r>
      </w:ins>
      <w:bookmarkStart w:id="6" w:name="_GoBack"/>
      <w:bookmarkEnd w:id="6"/>
      <w:r>
        <w:rPr>
          <w:b/>
          <w:bCs/>
          <w:color w:val="000000"/>
          <w:sz w:val="28"/>
          <w:szCs w:val="28"/>
        </w:rPr>
        <w:t xml:space="preserve">_____ </w:t>
      </w:r>
      <w:r>
        <w:rPr>
          <w:color w:val="000000"/>
          <w:sz w:val="28"/>
          <w:szCs w:val="28"/>
        </w:rPr>
        <w:t>(/7 points)</w:t>
      </w:r>
    </w:p>
    <w:p w:rsidR="00626317" w:rsidRDefault="00626317" w:rsidP="00626317">
      <w:pPr>
        <w:autoSpaceDE w:val="0"/>
        <w:autoSpaceDN w:val="0"/>
        <w:adjustRightInd w:val="0"/>
        <w:spacing w:before="100" w:beforeAutospacing="1" w:after="100" w:afterAutospacing="1"/>
        <w:rPr>
          <w:color w:val="000000"/>
          <w:sz w:val="28"/>
          <w:szCs w:val="28"/>
        </w:rPr>
      </w:pPr>
      <w:r>
        <w:rPr>
          <w:b/>
          <w:bCs/>
          <w:color w:val="000000"/>
          <w:sz w:val="28"/>
          <w:szCs w:val="28"/>
        </w:rPr>
        <w:t xml:space="preserve">Format </w:t>
      </w:r>
      <w:commentRangeStart w:id="7"/>
      <w:r>
        <w:rPr>
          <w:rFonts w:ascii="SymbolMT" w:hAnsi="SymbolMT" w:cs="SymbolMT"/>
          <w:color w:val="000000"/>
          <w:sz w:val="28"/>
          <w:szCs w:val="28"/>
        </w:rPr>
        <w:t xml:space="preserve">× </w:t>
      </w:r>
      <w:r>
        <w:rPr>
          <w:color w:val="000000"/>
          <w:sz w:val="28"/>
          <w:szCs w:val="28"/>
        </w:rPr>
        <w:t>___</w:t>
      </w:r>
      <w:ins w:id="8" w:author="Donohue" w:date="2014-10-29T16:27:00Z">
        <w:r w:rsidR="00861BE8">
          <w:rPr>
            <w:color w:val="000000"/>
            <w:sz w:val="28"/>
            <w:szCs w:val="28"/>
          </w:rPr>
          <w:t>.95</w:t>
        </w:r>
      </w:ins>
      <w:r>
        <w:rPr>
          <w:color w:val="000000"/>
          <w:sz w:val="28"/>
          <w:szCs w:val="28"/>
        </w:rPr>
        <w:t>_____ % (/100 %)</w:t>
      </w:r>
      <w:commentRangeEnd w:id="7"/>
      <w:r w:rsidR="00861BE8">
        <w:rPr>
          <w:rStyle w:val="CommentReference"/>
        </w:rPr>
        <w:commentReference w:id="7"/>
      </w:r>
    </w:p>
    <w:p w:rsidR="00626317" w:rsidRDefault="00626317" w:rsidP="00626317">
      <w:pPr>
        <w:autoSpaceDE w:val="0"/>
        <w:autoSpaceDN w:val="0"/>
        <w:adjustRightInd w:val="0"/>
        <w:spacing w:before="100" w:beforeAutospacing="1" w:after="100" w:afterAutospacing="1"/>
        <w:ind w:left="720"/>
        <w:rPr>
          <w:color w:val="000000"/>
        </w:rPr>
      </w:pPr>
      <w:r>
        <w:rPr>
          <w:color w:val="000000"/>
        </w:rPr>
        <w:t>A. Technical presentation</w:t>
      </w:r>
      <w:r>
        <w:rPr>
          <w:color w:val="000000"/>
        </w:rPr>
        <w:br/>
        <w:t>B. Grammar, Spelling, Succinctness</w:t>
      </w:r>
    </w:p>
    <w:p w:rsidR="00626317" w:rsidRDefault="00626317" w:rsidP="00626317">
      <w:pPr>
        <w:autoSpaceDE w:val="0"/>
        <w:autoSpaceDN w:val="0"/>
        <w:adjustRightInd w:val="0"/>
        <w:spacing w:before="100" w:beforeAutospacing="1" w:after="100" w:afterAutospacing="1"/>
        <w:rPr>
          <w:color w:val="000000"/>
          <w:sz w:val="28"/>
          <w:szCs w:val="28"/>
        </w:rPr>
      </w:pPr>
      <w:r>
        <w:rPr>
          <w:b/>
          <w:bCs/>
          <w:color w:val="000000"/>
          <w:sz w:val="28"/>
          <w:szCs w:val="28"/>
        </w:rPr>
        <w:t>Total: _</w:t>
      </w:r>
      <w:ins w:id="9" w:author="Donohue" w:date="2014-10-29T16:28:00Z">
        <w:r w:rsidR="00861BE8">
          <w:rPr>
            <w:b/>
            <w:bCs/>
            <w:color w:val="000000"/>
            <w:sz w:val="28"/>
            <w:szCs w:val="28"/>
          </w:rPr>
          <w:t>5.38</w:t>
        </w:r>
      </w:ins>
      <w:r>
        <w:rPr>
          <w:b/>
          <w:bCs/>
          <w:color w:val="000000"/>
          <w:sz w:val="28"/>
          <w:szCs w:val="28"/>
        </w:rPr>
        <w:t xml:space="preserve">_______ </w:t>
      </w:r>
      <w:r>
        <w:rPr>
          <w:color w:val="000000"/>
          <w:sz w:val="28"/>
          <w:szCs w:val="28"/>
        </w:rPr>
        <w:t>(/7 pts)</w:t>
      </w:r>
    </w:p>
    <w:p w:rsidR="00FA6331" w:rsidRDefault="00626317" w:rsidP="00D601DF">
      <w:pPr>
        <w:spacing w:after="200" w:line="276" w:lineRule="auto"/>
      </w:pPr>
      <w:r>
        <w:br w:type="page"/>
      </w:r>
      <w:r w:rsidR="00420135">
        <w:rPr>
          <w:b/>
        </w:rPr>
        <w:lastRenderedPageBreak/>
        <w:t>Section I</w:t>
      </w:r>
      <w:r w:rsidR="00F60D8A">
        <w:rPr>
          <w:b/>
        </w:rPr>
        <w:t>.A</w:t>
      </w:r>
    </w:p>
    <w:p w:rsidR="00F60D8A" w:rsidRDefault="00F60D8A">
      <w:r>
        <w:t xml:space="preserve">The hearing ability of a person is different for each individual. When creating hearing aids for a client, it is important to determine </w:t>
      </w:r>
      <w:r w:rsidR="00061817">
        <w:t>the</w:t>
      </w:r>
      <w:r>
        <w:t xml:space="preserve"> hearing deficiencies</w:t>
      </w:r>
      <w:r w:rsidR="00061817">
        <w:t xml:space="preserve"> upheld by a particular individual</w:t>
      </w:r>
      <w:r>
        <w:t xml:space="preserve">. The </w:t>
      </w:r>
      <w:r w:rsidR="001D49D5">
        <w:t>client’s</w:t>
      </w:r>
      <w:r>
        <w:t xml:space="preserve"> threshold of hearing (TOH) is compared to the normal TOH to determine how to account for the hearing deficiencies at particular frequencies using a number of different filters that will be able to provide the necessary gain allowing the client to modify their TOH to match the normal TOH.</w:t>
      </w:r>
      <w:r w:rsidR="001D49D5">
        <w:t xml:space="preserve"> Therefore, a customized hearing aid filter is designed for a client </w:t>
      </w:r>
      <w:r w:rsidR="006F1089">
        <w:t>to uphold</w:t>
      </w:r>
      <w:r w:rsidR="001D49D5">
        <w:t xml:space="preserve"> special features to amplify sound non-uniformly over the hearing spectrum. This allows for the frequency dependent on hearing deficiencies to be compensated. </w:t>
      </w:r>
    </w:p>
    <w:p w:rsidR="00F60D8A" w:rsidRDefault="00F60D8A"/>
    <w:p w:rsidR="00F60D8A" w:rsidRDefault="00F60D8A">
      <w:r>
        <w:rPr>
          <w:b/>
        </w:rPr>
        <w:t>Section I.B</w:t>
      </w:r>
    </w:p>
    <w:p w:rsidR="00F60D8A" w:rsidRPr="002A5665" w:rsidRDefault="001142D1">
      <w:r>
        <w:t xml:space="preserve">The threshold of hearing for the client was determined using the </w:t>
      </w:r>
      <w:commentRangeStart w:id="10"/>
      <w:r>
        <w:t xml:space="preserve">method outlined in Appendix I. </w:t>
      </w:r>
      <w:commentRangeEnd w:id="10"/>
      <w:r w:rsidR="00D40DA9">
        <w:rPr>
          <w:rStyle w:val="CommentReference"/>
        </w:rPr>
        <w:commentReference w:id="10"/>
      </w:r>
      <w:r>
        <w:rPr>
          <w:b/>
        </w:rPr>
        <w:t xml:space="preserve">Table 1 </w:t>
      </w:r>
      <w:r>
        <w:t>shows the</w:t>
      </w:r>
      <w:r w:rsidR="00CF5A94">
        <w:t xml:space="preserve"> dB gain at each frequency.</w:t>
      </w:r>
      <w:r>
        <w:t xml:space="preserve"> </w:t>
      </w:r>
      <w:r w:rsidRPr="00CF5A94">
        <w:rPr>
          <w:b/>
        </w:rPr>
        <w:t>Figure</w:t>
      </w:r>
      <w:r>
        <w:rPr>
          <w:b/>
        </w:rPr>
        <w:t xml:space="preserve"> </w:t>
      </w:r>
      <w:r w:rsidR="002A5665">
        <w:rPr>
          <w:b/>
        </w:rPr>
        <w:t>1</w:t>
      </w:r>
      <w:r>
        <w:t xml:space="preserve"> shows the TOH for the client</w:t>
      </w:r>
      <w:r w:rsidR="00CF5A94">
        <w:t xml:space="preserve"> based on the dB gain</w:t>
      </w:r>
      <w:r>
        <w:t>.</w:t>
      </w:r>
      <w:r w:rsidR="002A5665">
        <w:t xml:space="preserve"> </w:t>
      </w:r>
      <w:r w:rsidR="002A5665">
        <w:rPr>
          <w:b/>
        </w:rPr>
        <w:t xml:space="preserve">Figure 2 </w:t>
      </w:r>
      <w:r w:rsidR="002A5665">
        <w:t xml:space="preserve">shows the target transfer function </w:t>
      </w:r>
      <w:r w:rsidR="006016ED">
        <w:t xml:space="preserve">based on the dB gain. </w:t>
      </w:r>
    </w:p>
    <w:p w:rsidR="00CF5A94" w:rsidRDefault="00CF5A94">
      <w:pPr>
        <w:rPr>
          <w:b/>
        </w:rPr>
      </w:pPr>
    </w:p>
    <w:p w:rsidR="00CF5A94" w:rsidRPr="00CF5A94" w:rsidRDefault="00CF5A94" w:rsidP="00CF5A94">
      <w:pPr>
        <w:jc w:val="center"/>
      </w:pPr>
      <w:r>
        <w:rPr>
          <w:b/>
        </w:rPr>
        <w:t xml:space="preserve">Table 1: </w:t>
      </w:r>
      <w:commentRangeStart w:id="11"/>
      <w:r>
        <w:t>dB gain at each frequency</w:t>
      </w:r>
      <w:commentRangeEnd w:id="11"/>
      <w:r w:rsidR="00D40DA9">
        <w:rPr>
          <w:rStyle w:val="CommentReference"/>
        </w:rPr>
        <w:commentReference w:id="11"/>
      </w:r>
    </w:p>
    <w:tbl>
      <w:tblPr>
        <w:tblStyle w:val="TableGrid"/>
        <w:tblW w:w="3120" w:type="dxa"/>
        <w:tblInd w:w="3126" w:type="dxa"/>
        <w:tblLook w:val="04A0" w:firstRow="1" w:lastRow="0" w:firstColumn="1" w:lastColumn="0" w:noHBand="0" w:noVBand="1"/>
      </w:tblPr>
      <w:tblGrid>
        <w:gridCol w:w="1877"/>
        <w:gridCol w:w="1243"/>
      </w:tblGrid>
      <w:tr w:rsidR="001142D1" w:rsidRPr="001142D1" w:rsidTr="00CF5A94">
        <w:trPr>
          <w:trHeight w:val="276"/>
        </w:trPr>
        <w:tc>
          <w:tcPr>
            <w:tcW w:w="3120" w:type="dxa"/>
            <w:gridSpan w:val="2"/>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Transfer Function</w:t>
            </w:r>
          </w:p>
        </w:tc>
      </w:tr>
      <w:tr w:rsidR="001142D1" w:rsidRPr="001142D1" w:rsidTr="00CF5A94">
        <w:trPr>
          <w:trHeight w:val="276"/>
        </w:trPr>
        <w:tc>
          <w:tcPr>
            <w:tcW w:w="1877"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Frequency</w:t>
            </w:r>
          </w:p>
        </w:tc>
        <w:tc>
          <w:tcPr>
            <w:tcW w:w="1243"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dB</w:t>
            </w:r>
          </w:p>
        </w:tc>
      </w:tr>
      <w:tr w:rsidR="001142D1" w:rsidRPr="001142D1" w:rsidTr="00CF5A94">
        <w:trPr>
          <w:trHeight w:val="276"/>
        </w:trPr>
        <w:tc>
          <w:tcPr>
            <w:tcW w:w="1877" w:type="dxa"/>
            <w:noWrap/>
            <w:hideMark/>
          </w:tcPr>
          <w:p w:rsidR="001142D1" w:rsidRPr="001142D1" w:rsidRDefault="001142D1" w:rsidP="00D601DF">
            <w:pPr>
              <w:jc w:val="center"/>
              <w:rPr>
                <w:rFonts w:ascii="Liberation Sans" w:hAnsi="Liberation Sans"/>
                <w:color w:val="000000"/>
                <w:sz w:val="22"/>
                <w:szCs w:val="22"/>
              </w:rPr>
            </w:pPr>
            <w:commentRangeStart w:id="12"/>
            <w:r w:rsidRPr="001142D1">
              <w:rPr>
                <w:rFonts w:ascii="Liberation Sans" w:hAnsi="Liberation Sans"/>
                <w:color w:val="000000"/>
                <w:sz w:val="22"/>
                <w:szCs w:val="22"/>
              </w:rPr>
              <w:t>200</w:t>
            </w:r>
          </w:p>
        </w:tc>
        <w:tc>
          <w:tcPr>
            <w:tcW w:w="1243"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2.5</w:t>
            </w:r>
            <w:commentRangeEnd w:id="12"/>
            <w:r w:rsidR="00D40DA9">
              <w:rPr>
                <w:rStyle w:val="CommentReference"/>
              </w:rPr>
              <w:commentReference w:id="12"/>
            </w:r>
          </w:p>
        </w:tc>
      </w:tr>
      <w:tr w:rsidR="001142D1" w:rsidRPr="001142D1" w:rsidTr="00CF5A94">
        <w:trPr>
          <w:trHeight w:val="276"/>
        </w:trPr>
        <w:tc>
          <w:tcPr>
            <w:tcW w:w="1877"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228.3</w:t>
            </w:r>
          </w:p>
        </w:tc>
        <w:tc>
          <w:tcPr>
            <w:tcW w:w="1243"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50.554</w:t>
            </w:r>
          </w:p>
        </w:tc>
      </w:tr>
      <w:tr w:rsidR="001142D1" w:rsidRPr="001142D1" w:rsidTr="00CF5A94">
        <w:trPr>
          <w:trHeight w:val="276"/>
        </w:trPr>
        <w:tc>
          <w:tcPr>
            <w:tcW w:w="1877"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260.61</w:t>
            </w:r>
          </w:p>
        </w:tc>
        <w:tc>
          <w:tcPr>
            <w:tcW w:w="1243"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45.495</w:t>
            </w:r>
          </w:p>
        </w:tc>
      </w:tr>
      <w:tr w:rsidR="001142D1" w:rsidRPr="001142D1" w:rsidTr="00CF5A94">
        <w:trPr>
          <w:trHeight w:val="276"/>
        </w:trPr>
        <w:tc>
          <w:tcPr>
            <w:tcW w:w="1877"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297.48</w:t>
            </w:r>
          </w:p>
        </w:tc>
        <w:tc>
          <w:tcPr>
            <w:tcW w:w="1243"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42.568</w:t>
            </w:r>
          </w:p>
        </w:tc>
      </w:tr>
      <w:tr w:rsidR="001142D1" w:rsidRPr="001142D1" w:rsidTr="00CF5A94">
        <w:trPr>
          <w:trHeight w:val="276"/>
        </w:trPr>
        <w:tc>
          <w:tcPr>
            <w:tcW w:w="1877"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339.58</w:t>
            </w:r>
          </w:p>
        </w:tc>
        <w:tc>
          <w:tcPr>
            <w:tcW w:w="1243"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37.694</w:t>
            </w:r>
          </w:p>
        </w:tc>
      </w:tr>
      <w:tr w:rsidR="001142D1" w:rsidRPr="001142D1" w:rsidTr="00CF5A94">
        <w:trPr>
          <w:trHeight w:val="276"/>
        </w:trPr>
        <w:tc>
          <w:tcPr>
            <w:tcW w:w="1877"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387.63</w:t>
            </w:r>
          </w:p>
        </w:tc>
        <w:tc>
          <w:tcPr>
            <w:tcW w:w="1243"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36.411</w:t>
            </w:r>
          </w:p>
        </w:tc>
      </w:tr>
      <w:tr w:rsidR="001142D1" w:rsidRPr="001142D1" w:rsidTr="00CF5A94">
        <w:trPr>
          <w:trHeight w:val="276"/>
        </w:trPr>
        <w:tc>
          <w:tcPr>
            <w:tcW w:w="1877"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442.48</w:t>
            </w:r>
          </w:p>
        </w:tc>
        <w:tc>
          <w:tcPr>
            <w:tcW w:w="1243"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31.756</w:t>
            </w:r>
          </w:p>
        </w:tc>
      </w:tr>
      <w:tr w:rsidR="001142D1" w:rsidRPr="001142D1" w:rsidTr="00CF5A94">
        <w:trPr>
          <w:trHeight w:val="276"/>
        </w:trPr>
        <w:tc>
          <w:tcPr>
            <w:tcW w:w="1877"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505.1</w:t>
            </w:r>
          </w:p>
        </w:tc>
        <w:tc>
          <w:tcPr>
            <w:tcW w:w="1243"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30.76</w:t>
            </w:r>
          </w:p>
        </w:tc>
      </w:tr>
      <w:tr w:rsidR="001142D1" w:rsidRPr="001142D1" w:rsidTr="00CF5A94">
        <w:trPr>
          <w:trHeight w:val="276"/>
        </w:trPr>
        <w:tc>
          <w:tcPr>
            <w:tcW w:w="1877"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576.57</w:t>
            </w:r>
          </w:p>
        </w:tc>
        <w:tc>
          <w:tcPr>
            <w:tcW w:w="1243"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32.397</w:t>
            </w:r>
          </w:p>
        </w:tc>
      </w:tr>
      <w:tr w:rsidR="001142D1" w:rsidRPr="001142D1" w:rsidTr="00CF5A94">
        <w:trPr>
          <w:trHeight w:val="276"/>
        </w:trPr>
        <w:tc>
          <w:tcPr>
            <w:tcW w:w="1877"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658.16</w:t>
            </w:r>
          </w:p>
        </w:tc>
        <w:tc>
          <w:tcPr>
            <w:tcW w:w="1243"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22.608</w:t>
            </w:r>
          </w:p>
        </w:tc>
      </w:tr>
      <w:tr w:rsidR="001142D1" w:rsidRPr="001142D1" w:rsidTr="00CF5A94">
        <w:trPr>
          <w:trHeight w:val="276"/>
        </w:trPr>
        <w:tc>
          <w:tcPr>
            <w:tcW w:w="1877"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751.29</w:t>
            </w:r>
          </w:p>
        </w:tc>
        <w:tc>
          <w:tcPr>
            <w:tcW w:w="1243"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19.287</w:t>
            </w:r>
          </w:p>
        </w:tc>
      </w:tr>
      <w:tr w:rsidR="001142D1" w:rsidRPr="001142D1" w:rsidTr="00CF5A94">
        <w:trPr>
          <w:trHeight w:val="276"/>
        </w:trPr>
        <w:tc>
          <w:tcPr>
            <w:tcW w:w="1877"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857.6</w:t>
            </w:r>
          </w:p>
        </w:tc>
        <w:tc>
          <w:tcPr>
            <w:tcW w:w="1243"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17.304</w:t>
            </w:r>
          </w:p>
        </w:tc>
      </w:tr>
      <w:tr w:rsidR="001142D1" w:rsidRPr="001142D1" w:rsidTr="00CF5A94">
        <w:trPr>
          <w:trHeight w:val="276"/>
        </w:trPr>
        <w:tc>
          <w:tcPr>
            <w:tcW w:w="1877"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978.95</w:t>
            </w:r>
          </w:p>
        </w:tc>
        <w:tc>
          <w:tcPr>
            <w:tcW w:w="1243"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18.838</w:t>
            </w:r>
          </w:p>
        </w:tc>
      </w:tr>
      <w:tr w:rsidR="001142D1" w:rsidRPr="001142D1" w:rsidTr="00CF5A94">
        <w:trPr>
          <w:trHeight w:val="276"/>
        </w:trPr>
        <w:tc>
          <w:tcPr>
            <w:tcW w:w="1877"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1117.5</w:t>
            </w:r>
          </w:p>
        </w:tc>
        <w:tc>
          <w:tcPr>
            <w:tcW w:w="1243"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21.109</w:t>
            </w:r>
          </w:p>
        </w:tc>
      </w:tr>
      <w:tr w:rsidR="001142D1" w:rsidRPr="001142D1" w:rsidTr="00CF5A94">
        <w:trPr>
          <w:trHeight w:val="276"/>
        </w:trPr>
        <w:tc>
          <w:tcPr>
            <w:tcW w:w="1877"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1275.6</w:t>
            </w:r>
          </w:p>
        </w:tc>
        <w:tc>
          <w:tcPr>
            <w:tcW w:w="1243"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22.439</w:t>
            </w:r>
          </w:p>
        </w:tc>
      </w:tr>
      <w:tr w:rsidR="001142D1" w:rsidRPr="001142D1" w:rsidTr="00CF5A94">
        <w:trPr>
          <w:trHeight w:val="276"/>
        </w:trPr>
        <w:tc>
          <w:tcPr>
            <w:tcW w:w="1877"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1456.1</w:t>
            </w:r>
          </w:p>
        </w:tc>
        <w:tc>
          <w:tcPr>
            <w:tcW w:w="1243"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10.811</w:t>
            </w:r>
          </w:p>
        </w:tc>
      </w:tr>
      <w:tr w:rsidR="001142D1" w:rsidRPr="001142D1" w:rsidTr="00CF5A94">
        <w:trPr>
          <w:trHeight w:val="276"/>
        </w:trPr>
        <w:tc>
          <w:tcPr>
            <w:tcW w:w="1877"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1662.2</w:t>
            </w:r>
          </w:p>
        </w:tc>
        <w:tc>
          <w:tcPr>
            <w:tcW w:w="1243"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10.179</w:t>
            </w:r>
          </w:p>
        </w:tc>
      </w:tr>
      <w:tr w:rsidR="001142D1" w:rsidRPr="001142D1" w:rsidTr="00CF5A94">
        <w:trPr>
          <w:trHeight w:val="276"/>
        </w:trPr>
        <w:tc>
          <w:tcPr>
            <w:tcW w:w="1877"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1897.4</w:t>
            </w:r>
          </w:p>
        </w:tc>
        <w:tc>
          <w:tcPr>
            <w:tcW w:w="1243"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6.449</w:t>
            </w:r>
          </w:p>
        </w:tc>
      </w:tr>
      <w:tr w:rsidR="001142D1" w:rsidRPr="001142D1" w:rsidTr="00CF5A94">
        <w:trPr>
          <w:trHeight w:val="276"/>
        </w:trPr>
        <w:tc>
          <w:tcPr>
            <w:tcW w:w="1877"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2165.9</w:t>
            </w:r>
          </w:p>
        </w:tc>
        <w:tc>
          <w:tcPr>
            <w:tcW w:w="1243"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9.6529</w:t>
            </w:r>
          </w:p>
        </w:tc>
      </w:tr>
      <w:tr w:rsidR="001142D1" w:rsidRPr="001142D1" w:rsidTr="00CF5A94">
        <w:trPr>
          <w:trHeight w:val="276"/>
        </w:trPr>
        <w:tc>
          <w:tcPr>
            <w:tcW w:w="1877"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2472.3</w:t>
            </w:r>
          </w:p>
        </w:tc>
        <w:tc>
          <w:tcPr>
            <w:tcW w:w="1243"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1.2446</w:t>
            </w:r>
          </w:p>
        </w:tc>
      </w:tr>
      <w:tr w:rsidR="001142D1" w:rsidRPr="001142D1" w:rsidTr="00CF5A94">
        <w:trPr>
          <w:trHeight w:val="276"/>
        </w:trPr>
        <w:tc>
          <w:tcPr>
            <w:tcW w:w="1877"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2822.2</w:t>
            </w:r>
          </w:p>
        </w:tc>
        <w:tc>
          <w:tcPr>
            <w:tcW w:w="1243"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2.2326</w:t>
            </w:r>
          </w:p>
        </w:tc>
      </w:tr>
      <w:tr w:rsidR="001142D1" w:rsidRPr="001142D1" w:rsidTr="00CF5A94">
        <w:trPr>
          <w:trHeight w:val="276"/>
        </w:trPr>
        <w:tc>
          <w:tcPr>
            <w:tcW w:w="1877"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3221.5</w:t>
            </w:r>
          </w:p>
        </w:tc>
        <w:tc>
          <w:tcPr>
            <w:tcW w:w="1243"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3.7927</w:t>
            </w:r>
          </w:p>
        </w:tc>
      </w:tr>
      <w:tr w:rsidR="001142D1" w:rsidRPr="001142D1" w:rsidTr="00CF5A94">
        <w:trPr>
          <w:trHeight w:val="276"/>
        </w:trPr>
        <w:tc>
          <w:tcPr>
            <w:tcW w:w="1877"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3677.4</w:t>
            </w:r>
          </w:p>
        </w:tc>
        <w:tc>
          <w:tcPr>
            <w:tcW w:w="1243"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0</w:t>
            </w:r>
          </w:p>
        </w:tc>
      </w:tr>
      <w:tr w:rsidR="001142D1" w:rsidRPr="001142D1" w:rsidTr="00CF5A94">
        <w:trPr>
          <w:trHeight w:val="276"/>
        </w:trPr>
        <w:tc>
          <w:tcPr>
            <w:tcW w:w="1877"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4197.8</w:t>
            </w:r>
          </w:p>
        </w:tc>
        <w:tc>
          <w:tcPr>
            <w:tcW w:w="1243"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3.6143</w:t>
            </w:r>
          </w:p>
        </w:tc>
      </w:tr>
      <w:tr w:rsidR="001142D1" w:rsidRPr="001142D1" w:rsidTr="00CF5A94">
        <w:trPr>
          <w:trHeight w:val="276"/>
        </w:trPr>
        <w:tc>
          <w:tcPr>
            <w:tcW w:w="1877"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4791.8</w:t>
            </w:r>
          </w:p>
        </w:tc>
        <w:tc>
          <w:tcPr>
            <w:tcW w:w="1243"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7.7961</w:t>
            </w:r>
          </w:p>
        </w:tc>
      </w:tr>
      <w:tr w:rsidR="001142D1" w:rsidRPr="001142D1" w:rsidTr="00CF5A94">
        <w:trPr>
          <w:trHeight w:val="276"/>
        </w:trPr>
        <w:tc>
          <w:tcPr>
            <w:tcW w:w="1877"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5469.8</w:t>
            </w:r>
          </w:p>
        </w:tc>
        <w:tc>
          <w:tcPr>
            <w:tcW w:w="1243"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6.476</w:t>
            </w:r>
          </w:p>
        </w:tc>
      </w:tr>
      <w:tr w:rsidR="001142D1" w:rsidRPr="001142D1" w:rsidTr="00CF5A94">
        <w:trPr>
          <w:trHeight w:val="276"/>
        </w:trPr>
        <w:tc>
          <w:tcPr>
            <w:tcW w:w="1877"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lastRenderedPageBreak/>
              <w:t>6243.8</w:t>
            </w:r>
          </w:p>
        </w:tc>
        <w:tc>
          <w:tcPr>
            <w:tcW w:w="1243"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7.9971</w:t>
            </w:r>
          </w:p>
        </w:tc>
      </w:tr>
      <w:tr w:rsidR="001142D1" w:rsidRPr="001142D1" w:rsidTr="00CF5A94">
        <w:trPr>
          <w:trHeight w:val="276"/>
        </w:trPr>
        <w:tc>
          <w:tcPr>
            <w:tcW w:w="1877"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7127.4</w:t>
            </w:r>
          </w:p>
        </w:tc>
        <w:tc>
          <w:tcPr>
            <w:tcW w:w="1243"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13.747</w:t>
            </w:r>
          </w:p>
        </w:tc>
      </w:tr>
      <w:tr w:rsidR="001142D1" w:rsidRPr="001142D1" w:rsidTr="00CF5A94">
        <w:trPr>
          <w:trHeight w:val="276"/>
        </w:trPr>
        <w:tc>
          <w:tcPr>
            <w:tcW w:w="1877"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8135.9</w:t>
            </w:r>
          </w:p>
        </w:tc>
        <w:tc>
          <w:tcPr>
            <w:tcW w:w="1243"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16.814</w:t>
            </w:r>
          </w:p>
        </w:tc>
      </w:tr>
      <w:tr w:rsidR="001142D1" w:rsidRPr="001142D1" w:rsidTr="00CF5A94">
        <w:trPr>
          <w:trHeight w:val="276"/>
        </w:trPr>
        <w:tc>
          <w:tcPr>
            <w:tcW w:w="1877"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9287.2</w:t>
            </w:r>
          </w:p>
        </w:tc>
        <w:tc>
          <w:tcPr>
            <w:tcW w:w="1243"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20.021</w:t>
            </w:r>
          </w:p>
        </w:tc>
      </w:tr>
      <w:tr w:rsidR="001142D1" w:rsidRPr="001142D1" w:rsidTr="00CF5A94">
        <w:trPr>
          <w:trHeight w:val="276"/>
        </w:trPr>
        <w:tc>
          <w:tcPr>
            <w:tcW w:w="1877"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10601</w:t>
            </w:r>
          </w:p>
        </w:tc>
        <w:tc>
          <w:tcPr>
            <w:tcW w:w="1243"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23.562</w:t>
            </w:r>
          </w:p>
        </w:tc>
      </w:tr>
      <w:tr w:rsidR="001142D1" w:rsidRPr="001142D1" w:rsidTr="00CF5A94">
        <w:trPr>
          <w:trHeight w:val="276"/>
        </w:trPr>
        <w:tc>
          <w:tcPr>
            <w:tcW w:w="1877"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12102</w:t>
            </w:r>
          </w:p>
        </w:tc>
        <w:tc>
          <w:tcPr>
            <w:tcW w:w="1243"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16.317</w:t>
            </w:r>
          </w:p>
        </w:tc>
      </w:tr>
      <w:tr w:rsidR="001142D1" w:rsidRPr="001142D1" w:rsidTr="00CF5A94">
        <w:trPr>
          <w:trHeight w:val="276"/>
        </w:trPr>
        <w:tc>
          <w:tcPr>
            <w:tcW w:w="1877"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13814</w:t>
            </w:r>
          </w:p>
        </w:tc>
        <w:tc>
          <w:tcPr>
            <w:tcW w:w="1243"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15.5</w:t>
            </w:r>
          </w:p>
        </w:tc>
      </w:tr>
      <w:tr w:rsidR="001142D1" w:rsidRPr="001142D1" w:rsidTr="00CF5A94">
        <w:trPr>
          <w:trHeight w:val="276"/>
        </w:trPr>
        <w:tc>
          <w:tcPr>
            <w:tcW w:w="1877"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15769</w:t>
            </w:r>
          </w:p>
        </w:tc>
        <w:tc>
          <w:tcPr>
            <w:tcW w:w="1243"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49.673</w:t>
            </w:r>
          </w:p>
        </w:tc>
      </w:tr>
      <w:tr w:rsidR="001142D1" w:rsidRPr="001142D1" w:rsidTr="00CF5A94">
        <w:trPr>
          <w:trHeight w:val="276"/>
        </w:trPr>
        <w:tc>
          <w:tcPr>
            <w:tcW w:w="1877"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18000</w:t>
            </w:r>
          </w:p>
        </w:tc>
        <w:tc>
          <w:tcPr>
            <w:tcW w:w="1243" w:type="dxa"/>
            <w:noWrap/>
            <w:hideMark/>
          </w:tcPr>
          <w:p w:rsidR="001142D1" w:rsidRPr="001142D1" w:rsidRDefault="001142D1" w:rsidP="00D601DF">
            <w:pPr>
              <w:jc w:val="center"/>
              <w:rPr>
                <w:rFonts w:ascii="Liberation Sans" w:hAnsi="Liberation Sans"/>
                <w:color w:val="000000"/>
                <w:sz w:val="22"/>
                <w:szCs w:val="22"/>
              </w:rPr>
            </w:pPr>
            <w:r w:rsidRPr="001142D1">
              <w:rPr>
                <w:rFonts w:ascii="Liberation Sans" w:hAnsi="Liberation Sans"/>
                <w:color w:val="000000"/>
                <w:sz w:val="22"/>
                <w:szCs w:val="22"/>
              </w:rPr>
              <w:t>2.5</w:t>
            </w:r>
          </w:p>
        </w:tc>
      </w:tr>
    </w:tbl>
    <w:p w:rsidR="001142D1" w:rsidRDefault="001142D1"/>
    <w:p w:rsidR="002A5665" w:rsidRDefault="002A5665"/>
    <w:p w:rsidR="002A5665" w:rsidRDefault="002A5665"/>
    <w:p w:rsidR="002A5665" w:rsidRPr="00CF5A94" w:rsidRDefault="002A5665" w:rsidP="002A5665">
      <w:pPr>
        <w:jc w:val="center"/>
      </w:pPr>
      <w:r>
        <w:rPr>
          <w:b/>
        </w:rPr>
        <w:t>Figure 1:</w:t>
      </w:r>
      <w:r>
        <w:t xml:space="preserve"> The threshold of hearing plot for the client</w:t>
      </w:r>
    </w:p>
    <w:p w:rsidR="002A5665" w:rsidRDefault="002A5665"/>
    <w:p w:rsidR="00061817" w:rsidRDefault="009F6AC0" w:rsidP="00CF5A94">
      <w:pPr>
        <w:jc w:val="center"/>
        <w:rPr>
          <w:b/>
        </w:rPr>
      </w:pPr>
      <w:commentRangeStart w:id="13"/>
      <w:r>
        <w:rPr>
          <w:b/>
          <w:noProof/>
        </w:rPr>
        <w:drawing>
          <wp:anchor distT="0" distB="0" distL="114300" distR="114300" simplePos="0" relativeHeight="251659264" behindDoc="0" locked="0" layoutInCell="1" allowOverlap="1" wp14:anchorId="10B2B2A6" wp14:editId="327C3803">
            <wp:simplePos x="0" y="0"/>
            <wp:positionH relativeFrom="column">
              <wp:posOffset>533400</wp:posOffset>
            </wp:positionH>
            <wp:positionV relativeFrom="paragraph">
              <wp:posOffset>60325</wp:posOffset>
            </wp:positionV>
            <wp:extent cx="4772660" cy="3571875"/>
            <wp:effectExtent l="0" t="0" r="889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2660" cy="3571875"/>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13"/>
      <w:r w:rsidR="004606A7">
        <w:rPr>
          <w:rStyle w:val="CommentReference"/>
        </w:rPr>
        <w:commentReference w:id="13"/>
      </w:r>
    </w:p>
    <w:p w:rsidR="00061817" w:rsidRDefault="00061817" w:rsidP="00CF5A94">
      <w:pPr>
        <w:jc w:val="center"/>
        <w:rPr>
          <w:b/>
        </w:rPr>
      </w:pPr>
    </w:p>
    <w:p w:rsidR="009F6AC0" w:rsidRDefault="009F6AC0" w:rsidP="00CF5A94">
      <w:pPr>
        <w:jc w:val="center"/>
        <w:rPr>
          <w:b/>
        </w:rPr>
      </w:pPr>
    </w:p>
    <w:p w:rsidR="009F6AC0" w:rsidRDefault="009F6AC0" w:rsidP="00CF5A94">
      <w:pPr>
        <w:jc w:val="center"/>
        <w:rPr>
          <w:b/>
        </w:rPr>
      </w:pPr>
    </w:p>
    <w:p w:rsidR="009F6AC0" w:rsidRDefault="009F6AC0" w:rsidP="00CF5A94">
      <w:pPr>
        <w:jc w:val="center"/>
        <w:rPr>
          <w:b/>
        </w:rPr>
      </w:pPr>
    </w:p>
    <w:p w:rsidR="009F6AC0" w:rsidRDefault="009F6AC0" w:rsidP="00CF5A94">
      <w:pPr>
        <w:jc w:val="center"/>
        <w:rPr>
          <w:b/>
        </w:rPr>
      </w:pPr>
    </w:p>
    <w:p w:rsidR="009F6AC0" w:rsidRDefault="009F6AC0" w:rsidP="00CF5A94">
      <w:pPr>
        <w:jc w:val="center"/>
        <w:rPr>
          <w:b/>
        </w:rPr>
      </w:pPr>
    </w:p>
    <w:p w:rsidR="009F6AC0" w:rsidRDefault="009F6AC0" w:rsidP="00CF5A94">
      <w:pPr>
        <w:jc w:val="center"/>
        <w:rPr>
          <w:b/>
        </w:rPr>
      </w:pPr>
    </w:p>
    <w:p w:rsidR="009F6AC0" w:rsidRDefault="009F6AC0" w:rsidP="00CF5A94">
      <w:pPr>
        <w:jc w:val="center"/>
        <w:rPr>
          <w:b/>
        </w:rPr>
      </w:pPr>
    </w:p>
    <w:p w:rsidR="009F6AC0" w:rsidRDefault="009F6AC0" w:rsidP="00CF5A94">
      <w:pPr>
        <w:jc w:val="center"/>
        <w:rPr>
          <w:b/>
        </w:rPr>
      </w:pPr>
    </w:p>
    <w:p w:rsidR="009F6AC0" w:rsidRDefault="009F6AC0" w:rsidP="00CF5A94">
      <w:pPr>
        <w:jc w:val="center"/>
        <w:rPr>
          <w:b/>
        </w:rPr>
      </w:pPr>
    </w:p>
    <w:p w:rsidR="009F6AC0" w:rsidRDefault="009F6AC0" w:rsidP="00CF5A94">
      <w:pPr>
        <w:jc w:val="center"/>
        <w:rPr>
          <w:b/>
        </w:rPr>
      </w:pPr>
    </w:p>
    <w:p w:rsidR="009F6AC0" w:rsidRDefault="009F6AC0" w:rsidP="00CF5A94">
      <w:pPr>
        <w:jc w:val="center"/>
        <w:rPr>
          <w:b/>
        </w:rPr>
      </w:pPr>
    </w:p>
    <w:p w:rsidR="009F6AC0" w:rsidRDefault="009F6AC0" w:rsidP="00CF5A94">
      <w:pPr>
        <w:jc w:val="center"/>
        <w:rPr>
          <w:b/>
        </w:rPr>
      </w:pPr>
    </w:p>
    <w:p w:rsidR="009F6AC0" w:rsidRDefault="009F6AC0" w:rsidP="00CF5A94">
      <w:pPr>
        <w:jc w:val="center"/>
        <w:rPr>
          <w:b/>
        </w:rPr>
      </w:pPr>
    </w:p>
    <w:p w:rsidR="009F6AC0" w:rsidRDefault="009F6AC0" w:rsidP="00CF5A94">
      <w:pPr>
        <w:jc w:val="center"/>
        <w:rPr>
          <w:b/>
        </w:rPr>
      </w:pPr>
    </w:p>
    <w:p w:rsidR="009F6AC0" w:rsidRDefault="009F6AC0" w:rsidP="00CF5A94">
      <w:pPr>
        <w:jc w:val="center"/>
        <w:rPr>
          <w:b/>
        </w:rPr>
      </w:pPr>
    </w:p>
    <w:p w:rsidR="009F6AC0" w:rsidRDefault="009F6AC0" w:rsidP="00CF5A94">
      <w:pPr>
        <w:jc w:val="center"/>
        <w:rPr>
          <w:b/>
        </w:rPr>
      </w:pPr>
    </w:p>
    <w:p w:rsidR="009F6AC0" w:rsidRDefault="009F6AC0" w:rsidP="00CF5A94">
      <w:pPr>
        <w:jc w:val="center"/>
        <w:rPr>
          <w:b/>
        </w:rPr>
      </w:pPr>
    </w:p>
    <w:p w:rsidR="009F6AC0" w:rsidRDefault="009F6AC0" w:rsidP="00CF5A94">
      <w:pPr>
        <w:jc w:val="center"/>
        <w:rPr>
          <w:b/>
        </w:rPr>
      </w:pPr>
    </w:p>
    <w:p w:rsidR="009F6AC0" w:rsidRDefault="009F6AC0" w:rsidP="00CF5A94">
      <w:pPr>
        <w:jc w:val="center"/>
        <w:rPr>
          <w:b/>
        </w:rPr>
      </w:pPr>
    </w:p>
    <w:p w:rsidR="009F6AC0" w:rsidRDefault="009F6AC0" w:rsidP="00CF5A94">
      <w:pPr>
        <w:jc w:val="center"/>
        <w:rPr>
          <w:b/>
        </w:rPr>
      </w:pPr>
    </w:p>
    <w:p w:rsidR="009F6AC0" w:rsidRDefault="009F6AC0" w:rsidP="00CF5A94">
      <w:pPr>
        <w:jc w:val="center"/>
        <w:rPr>
          <w:b/>
        </w:rPr>
      </w:pPr>
    </w:p>
    <w:p w:rsidR="009F6AC0" w:rsidRDefault="009F6AC0" w:rsidP="00CF5A94">
      <w:pPr>
        <w:jc w:val="center"/>
        <w:rPr>
          <w:b/>
        </w:rPr>
      </w:pPr>
    </w:p>
    <w:p w:rsidR="009F6AC0" w:rsidRDefault="009F6AC0" w:rsidP="00CF5A94">
      <w:pPr>
        <w:jc w:val="center"/>
        <w:rPr>
          <w:b/>
        </w:rPr>
      </w:pPr>
    </w:p>
    <w:p w:rsidR="009F6AC0" w:rsidRDefault="009F6AC0" w:rsidP="00CF5A94">
      <w:pPr>
        <w:jc w:val="center"/>
        <w:rPr>
          <w:b/>
        </w:rPr>
      </w:pPr>
    </w:p>
    <w:p w:rsidR="009F6AC0" w:rsidRDefault="009F6AC0" w:rsidP="00CF5A94">
      <w:pPr>
        <w:jc w:val="center"/>
        <w:rPr>
          <w:b/>
        </w:rPr>
      </w:pPr>
    </w:p>
    <w:p w:rsidR="009F6AC0" w:rsidRDefault="009F6AC0" w:rsidP="00CF5A94">
      <w:pPr>
        <w:jc w:val="center"/>
        <w:rPr>
          <w:b/>
        </w:rPr>
      </w:pPr>
    </w:p>
    <w:p w:rsidR="009F6AC0" w:rsidRDefault="009F6AC0" w:rsidP="00CF5A94">
      <w:pPr>
        <w:jc w:val="center"/>
        <w:rPr>
          <w:b/>
        </w:rPr>
      </w:pPr>
    </w:p>
    <w:p w:rsidR="009F6AC0" w:rsidRDefault="009F6AC0" w:rsidP="00CF5A94">
      <w:pPr>
        <w:jc w:val="center"/>
        <w:rPr>
          <w:b/>
        </w:rPr>
      </w:pPr>
    </w:p>
    <w:p w:rsidR="009F6AC0" w:rsidRDefault="009F6AC0" w:rsidP="006016ED">
      <w:pPr>
        <w:rPr>
          <w:b/>
        </w:rPr>
      </w:pPr>
    </w:p>
    <w:p w:rsidR="006016ED" w:rsidRDefault="006016ED" w:rsidP="006016ED">
      <w:pPr>
        <w:rPr>
          <w:b/>
        </w:rPr>
      </w:pPr>
    </w:p>
    <w:p w:rsidR="001142D1" w:rsidRDefault="00CF5A94" w:rsidP="00CF5A94">
      <w:pPr>
        <w:jc w:val="center"/>
      </w:pPr>
      <w:r>
        <w:rPr>
          <w:b/>
        </w:rPr>
        <w:lastRenderedPageBreak/>
        <w:t>Figure 2:</w:t>
      </w:r>
      <w:r>
        <w:t xml:space="preserve"> </w:t>
      </w:r>
      <w:r w:rsidR="006016ED">
        <w:t xml:space="preserve">The target transfer function </w:t>
      </w:r>
    </w:p>
    <w:p w:rsidR="001142D1" w:rsidRDefault="00D838E9">
      <w:commentRangeStart w:id="14"/>
      <w:r>
        <w:rPr>
          <w:noProof/>
        </w:rPr>
        <w:drawing>
          <wp:anchor distT="0" distB="0" distL="114300" distR="114300" simplePos="0" relativeHeight="251658240" behindDoc="0" locked="0" layoutInCell="1" allowOverlap="1" wp14:anchorId="2A5379BC" wp14:editId="5F71E39B">
            <wp:simplePos x="0" y="0"/>
            <wp:positionH relativeFrom="column">
              <wp:posOffset>381000</wp:posOffset>
            </wp:positionH>
            <wp:positionV relativeFrom="paragraph">
              <wp:posOffset>54610</wp:posOffset>
            </wp:positionV>
            <wp:extent cx="5052695" cy="37814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2695" cy="3781425"/>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14"/>
      <w:r w:rsidR="004606A7">
        <w:rPr>
          <w:rStyle w:val="CommentReference"/>
        </w:rPr>
        <w:commentReference w:id="14"/>
      </w:r>
    </w:p>
    <w:p w:rsidR="00D838E9" w:rsidRDefault="00D838E9">
      <w:pPr>
        <w:rPr>
          <w:b/>
        </w:rPr>
      </w:pPr>
    </w:p>
    <w:p w:rsidR="00D838E9" w:rsidRDefault="00D838E9">
      <w:pPr>
        <w:rPr>
          <w:b/>
        </w:rPr>
      </w:pPr>
    </w:p>
    <w:p w:rsidR="00D838E9" w:rsidRDefault="00D838E9">
      <w:pPr>
        <w:rPr>
          <w:b/>
        </w:rPr>
      </w:pPr>
    </w:p>
    <w:p w:rsidR="009F6AC0" w:rsidRDefault="009F6AC0">
      <w:pPr>
        <w:rPr>
          <w:b/>
        </w:rPr>
      </w:pPr>
    </w:p>
    <w:p w:rsidR="009F6AC0" w:rsidRDefault="009F6AC0">
      <w:pPr>
        <w:rPr>
          <w:b/>
        </w:rPr>
      </w:pPr>
    </w:p>
    <w:p w:rsidR="009F6AC0" w:rsidRDefault="009F6AC0">
      <w:pPr>
        <w:rPr>
          <w:b/>
        </w:rPr>
      </w:pPr>
    </w:p>
    <w:p w:rsidR="009F6AC0" w:rsidRDefault="009F6AC0">
      <w:pPr>
        <w:rPr>
          <w:b/>
        </w:rPr>
      </w:pPr>
    </w:p>
    <w:p w:rsidR="006016ED" w:rsidRDefault="006016ED">
      <w:pPr>
        <w:rPr>
          <w:b/>
        </w:rPr>
      </w:pPr>
    </w:p>
    <w:p w:rsidR="006016ED" w:rsidRDefault="006016ED">
      <w:pPr>
        <w:rPr>
          <w:b/>
        </w:rPr>
      </w:pPr>
    </w:p>
    <w:p w:rsidR="006016ED" w:rsidRDefault="006016ED">
      <w:pPr>
        <w:rPr>
          <w:b/>
        </w:rPr>
      </w:pPr>
    </w:p>
    <w:p w:rsidR="006016ED" w:rsidRDefault="006016ED">
      <w:pPr>
        <w:rPr>
          <w:b/>
        </w:rPr>
      </w:pPr>
    </w:p>
    <w:p w:rsidR="006016ED" w:rsidRDefault="006016ED">
      <w:pPr>
        <w:rPr>
          <w:b/>
        </w:rPr>
      </w:pPr>
    </w:p>
    <w:p w:rsidR="006016ED" w:rsidRDefault="006016ED">
      <w:pPr>
        <w:rPr>
          <w:b/>
        </w:rPr>
      </w:pPr>
    </w:p>
    <w:p w:rsidR="006016ED" w:rsidRDefault="006016ED">
      <w:pPr>
        <w:rPr>
          <w:b/>
        </w:rPr>
      </w:pPr>
    </w:p>
    <w:p w:rsidR="006016ED" w:rsidRDefault="006016ED">
      <w:pPr>
        <w:rPr>
          <w:b/>
        </w:rPr>
      </w:pPr>
    </w:p>
    <w:p w:rsidR="006016ED" w:rsidRDefault="006016ED">
      <w:pPr>
        <w:rPr>
          <w:b/>
        </w:rPr>
      </w:pPr>
    </w:p>
    <w:p w:rsidR="006016ED" w:rsidRDefault="006016ED">
      <w:pPr>
        <w:rPr>
          <w:b/>
        </w:rPr>
      </w:pPr>
    </w:p>
    <w:p w:rsidR="006016ED" w:rsidRDefault="006016ED">
      <w:pPr>
        <w:rPr>
          <w:b/>
        </w:rPr>
      </w:pPr>
    </w:p>
    <w:p w:rsidR="006016ED" w:rsidRDefault="006016ED">
      <w:pPr>
        <w:rPr>
          <w:b/>
        </w:rPr>
      </w:pPr>
    </w:p>
    <w:p w:rsidR="006016ED" w:rsidRDefault="006016ED">
      <w:pPr>
        <w:rPr>
          <w:b/>
        </w:rPr>
      </w:pPr>
    </w:p>
    <w:p w:rsidR="006016ED" w:rsidRDefault="006016ED">
      <w:pPr>
        <w:rPr>
          <w:b/>
        </w:rPr>
      </w:pPr>
    </w:p>
    <w:p w:rsidR="006016ED" w:rsidRDefault="006016ED">
      <w:pPr>
        <w:rPr>
          <w:b/>
        </w:rPr>
      </w:pPr>
    </w:p>
    <w:p w:rsidR="006016ED" w:rsidRDefault="006016ED">
      <w:commentRangeStart w:id="15"/>
      <w:r>
        <w:t xml:space="preserve">The desired transfer function data was found by using a script to find the difference between the normal TOH and the client’s. </w:t>
      </w:r>
      <w:commentRangeEnd w:id="15"/>
      <w:r w:rsidR="004606A7">
        <w:rPr>
          <w:rStyle w:val="CommentReference"/>
        </w:rPr>
        <w:commentReference w:id="15"/>
      </w:r>
      <w:r>
        <w:t xml:space="preserve">From this data it was then normalized to find the transfer function. </w:t>
      </w:r>
    </w:p>
    <w:p w:rsidR="006016ED" w:rsidRPr="006016ED" w:rsidRDefault="006016ED"/>
    <w:p w:rsidR="007F700F" w:rsidRDefault="004A6518">
      <w:pPr>
        <w:rPr>
          <w:b/>
        </w:rPr>
      </w:pPr>
      <w:r>
        <w:rPr>
          <w:b/>
        </w:rPr>
        <w:t>Section I.</w:t>
      </w:r>
      <w:r w:rsidR="00F5636F">
        <w:rPr>
          <w:b/>
        </w:rPr>
        <w:t>C</w:t>
      </w:r>
    </w:p>
    <w:p w:rsidR="004A6518" w:rsidRDefault="004A6518">
      <w:pPr>
        <w:rPr>
          <w:b/>
        </w:rPr>
      </w:pPr>
    </w:p>
    <w:p w:rsidR="004A6518" w:rsidRPr="004A6518" w:rsidRDefault="004A6518">
      <w:r>
        <w:t>The design specifications for the customized hearing aid will uphol</w:t>
      </w:r>
      <w:r w:rsidR="00F5636F">
        <w:t>d 5</w:t>
      </w:r>
      <w:r>
        <w:t xml:space="preserve"> filters. This includes one summing amp to add the data and adjust the total gain. As a result, </w:t>
      </w:r>
      <w:r w:rsidR="00C73DE7">
        <w:t>the summing</w:t>
      </w:r>
      <w:r>
        <w:t xml:space="preserve"> amp will uphold the constraint of being below </w:t>
      </w:r>
      <w:commentRangeStart w:id="16"/>
      <w:r>
        <w:t>3dB at each end. This procedure can be completed by</w:t>
      </w:r>
      <w:r w:rsidR="00EA0877">
        <w:t xml:space="preserve"> adding the second order band pass at each end from 200 – 300 Hz and 17,000 – 18,000 Hz. In addition, three second order band pass filters will be used to smooth out peaks at 400 – 500 Hz, 725 – 1650 Hz, and 1800 – 2100 Hz. </w:t>
      </w:r>
      <w:r w:rsidR="00F5636F">
        <w:t xml:space="preserve">The last op-amp to be used will be in the form of a summing </w:t>
      </w:r>
      <w:commentRangeEnd w:id="16"/>
      <w:r w:rsidR="00776A8C">
        <w:rPr>
          <w:rStyle w:val="CommentReference"/>
        </w:rPr>
        <w:commentReference w:id="16"/>
      </w:r>
      <w:r w:rsidR="00F5636F">
        <w:t xml:space="preserve">amplifier. </w:t>
      </w:r>
    </w:p>
    <w:p w:rsidR="001D49D5" w:rsidRDefault="001D49D5" w:rsidP="00A2755C">
      <w:pPr>
        <w:rPr>
          <w:color w:val="000000"/>
          <w:shd w:val="clear" w:color="auto" w:fill="FFFFFF"/>
        </w:rPr>
      </w:pPr>
    </w:p>
    <w:p w:rsidR="007F700F" w:rsidRDefault="001D49D5">
      <w:commentRangeStart w:id="17"/>
      <w:r>
        <w:rPr>
          <w:color w:val="000000"/>
          <w:shd w:val="clear" w:color="auto" w:fill="FFFFFF"/>
        </w:rPr>
        <w:t>The input</w:t>
      </w:r>
      <w:r w:rsidR="00C73DE7">
        <w:rPr>
          <w:color w:val="000000"/>
          <w:shd w:val="clear" w:color="auto" w:fill="FFFFFF"/>
        </w:rPr>
        <w:t xml:space="preserve"> and</w:t>
      </w:r>
      <w:r>
        <w:rPr>
          <w:color w:val="000000"/>
          <w:shd w:val="clear" w:color="auto" w:fill="FFFFFF"/>
        </w:rPr>
        <w:t xml:space="preserve"> impedance will </w:t>
      </w:r>
      <w:r w:rsidR="00C73DE7">
        <w:rPr>
          <w:color w:val="000000"/>
          <w:shd w:val="clear" w:color="auto" w:fill="FFFFFF"/>
        </w:rPr>
        <w:t xml:space="preserve">respectively be </w:t>
      </w:r>
      <w:r>
        <w:rPr>
          <w:color w:val="000000"/>
          <w:shd w:val="clear" w:color="auto" w:fill="FFFFFF"/>
        </w:rPr>
        <w:t xml:space="preserve">50 Ω and 2 MΩ. </w:t>
      </w:r>
      <w:commentRangeEnd w:id="17"/>
      <w:r w:rsidR="00335BE1">
        <w:rPr>
          <w:rStyle w:val="CommentReference"/>
        </w:rPr>
        <w:commentReference w:id="17"/>
      </w:r>
    </w:p>
    <w:p w:rsidR="001D49D5" w:rsidRDefault="001D49D5">
      <w:pPr>
        <w:rPr>
          <w:b/>
        </w:rPr>
      </w:pPr>
    </w:p>
    <w:p w:rsidR="001D49D5" w:rsidRDefault="001D49D5">
      <w:pPr>
        <w:rPr>
          <w:b/>
        </w:rPr>
      </w:pPr>
    </w:p>
    <w:p w:rsidR="001D49D5" w:rsidRDefault="001D49D5">
      <w:pPr>
        <w:rPr>
          <w:b/>
        </w:rPr>
      </w:pPr>
    </w:p>
    <w:p w:rsidR="00C73DE7" w:rsidRDefault="00C73DE7">
      <w:pPr>
        <w:rPr>
          <w:b/>
        </w:rPr>
      </w:pPr>
    </w:p>
    <w:p w:rsidR="006016ED" w:rsidRDefault="006016ED">
      <w:pPr>
        <w:rPr>
          <w:b/>
        </w:rPr>
      </w:pPr>
    </w:p>
    <w:p w:rsidR="006016ED" w:rsidRDefault="006016ED">
      <w:pPr>
        <w:rPr>
          <w:b/>
        </w:rPr>
      </w:pPr>
    </w:p>
    <w:p w:rsidR="006016ED" w:rsidRDefault="006016ED">
      <w:pPr>
        <w:rPr>
          <w:b/>
        </w:rPr>
      </w:pPr>
    </w:p>
    <w:p w:rsidR="006016ED" w:rsidRDefault="006016ED">
      <w:pPr>
        <w:rPr>
          <w:b/>
        </w:rPr>
      </w:pPr>
    </w:p>
    <w:p w:rsidR="007F700F" w:rsidRDefault="007F700F">
      <w:commentRangeStart w:id="18"/>
      <w:r>
        <w:rPr>
          <w:b/>
        </w:rPr>
        <w:lastRenderedPageBreak/>
        <w:t>Section II.A</w:t>
      </w:r>
      <w:commentRangeEnd w:id="18"/>
      <w:r w:rsidR="00F164E3">
        <w:rPr>
          <w:rStyle w:val="CommentReference"/>
        </w:rPr>
        <w:commentReference w:id="18"/>
      </w:r>
    </w:p>
    <w:p w:rsidR="007F700F" w:rsidRDefault="006A4BA1">
      <w:r>
        <w:t xml:space="preserve">The block diagram below, </w:t>
      </w:r>
      <w:r w:rsidR="006016ED">
        <w:rPr>
          <w:b/>
        </w:rPr>
        <w:t>Figure 3</w:t>
      </w:r>
      <w:r>
        <w:t>, represents the top-level design for our hearing aid.</w:t>
      </w:r>
    </w:p>
    <w:p w:rsidR="00C73DE7" w:rsidRDefault="00C73DE7"/>
    <w:p w:rsidR="00C73DE7" w:rsidRDefault="006016ED" w:rsidP="001172DC">
      <w:pPr>
        <w:jc w:val="center"/>
        <w:rPr>
          <w:noProof/>
        </w:rPr>
      </w:pPr>
      <w:r>
        <w:rPr>
          <w:b/>
        </w:rPr>
        <w:t>Figure 3</w:t>
      </w:r>
      <w:r w:rsidR="001172DC">
        <w:rPr>
          <w:b/>
          <w:noProof/>
        </w:rPr>
        <w:t>:</w:t>
      </w:r>
      <w:r w:rsidR="001172DC">
        <w:rPr>
          <w:noProof/>
        </w:rPr>
        <w:t xml:space="preserve"> The top-level block diagram</w:t>
      </w:r>
    </w:p>
    <w:p w:rsidR="00C73DE7" w:rsidRDefault="00C73DE7" w:rsidP="001172DC">
      <w:pPr>
        <w:jc w:val="center"/>
        <w:rPr>
          <w:noProof/>
        </w:rPr>
      </w:pPr>
    </w:p>
    <w:p w:rsidR="006A4BA1" w:rsidRPr="006A4BA1" w:rsidRDefault="00A70BB7" w:rsidP="001172DC">
      <w:pPr>
        <w:jc w:val="center"/>
      </w:pPr>
      <w:r>
        <w:rPr>
          <w:b/>
          <w:noProof/>
        </w:rPr>
        <mc:AlternateContent>
          <mc:Choice Requires="wpg">
            <w:drawing>
              <wp:inline distT="0" distB="0" distL="0" distR="0" wp14:anchorId="1B0D34AA" wp14:editId="64AA0D43">
                <wp:extent cx="5715000" cy="3238500"/>
                <wp:effectExtent l="0" t="0" r="19050" b="19050"/>
                <wp:docPr id="29" name="Group 29"/>
                <wp:cNvGraphicFramePr/>
                <a:graphic xmlns:a="http://schemas.openxmlformats.org/drawingml/2006/main">
                  <a:graphicData uri="http://schemas.microsoft.com/office/word/2010/wordprocessingGroup">
                    <wpg:wgp>
                      <wpg:cNvGrpSpPr/>
                      <wpg:grpSpPr>
                        <a:xfrm>
                          <a:off x="0" y="0"/>
                          <a:ext cx="5715000" cy="3238500"/>
                          <a:chOff x="0" y="0"/>
                          <a:chExt cx="5715000" cy="3238500"/>
                        </a:xfrm>
                      </wpg:grpSpPr>
                      <wpg:grpSp>
                        <wpg:cNvPr id="15" name="Group 15"/>
                        <wpg:cNvGrpSpPr/>
                        <wpg:grpSpPr>
                          <a:xfrm>
                            <a:off x="1661160" y="0"/>
                            <a:ext cx="1127760" cy="3238500"/>
                            <a:chOff x="0" y="0"/>
                            <a:chExt cx="1127760" cy="3238500"/>
                          </a:xfrm>
                        </wpg:grpSpPr>
                        <wps:wsp>
                          <wps:cNvPr id="5" name="Rounded Rectangle 5"/>
                          <wps:cNvSpPr/>
                          <wps:spPr>
                            <a:xfrm>
                              <a:off x="0" y="0"/>
                              <a:ext cx="1127760" cy="571500"/>
                            </a:xfrm>
                            <a:prstGeom prst="round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3549" w:rsidRPr="00AB24BC" w:rsidRDefault="008B3549" w:rsidP="00A70BB7">
                                <w:pPr>
                                  <w:jc w:val="center"/>
                                  <w:rPr>
                                    <w:rFonts w:asciiTheme="minorHAnsi" w:hAnsiTheme="minorHAnsi"/>
                                    <w:sz w:val="18"/>
                                    <w:szCs w:val="16"/>
                                  </w:rPr>
                                </w:pPr>
                                <w:r w:rsidRPr="00AB24BC">
                                  <w:rPr>
                                    <w:rFonts w:asciiTheme="minorHAnsi" w:hAnsiTheme="minorHAnsi"/>
                                    <w:sz w:val="18"/>
                                    <w:szCs w:val="16"/>
                                  </w:rPr>
                                  <w:t>Second order band pass</w:t>
                                </w:r>
                                <w:r>
                                  <w:rPr>
                                    <w:rFonts w:asciiTheme="minorHAnsi" w:hAnsiTheme="minorHAnsi"/>
                                    <w:sz w:val="18"/>
                                    <w:szCs w:val="16"/>
                                  </w:rPr>
                                  <w:t xml:space="preserve"> filter</w:t>
                                </w:r>
                                <w:r w:rsidRPr="00AB24BC">
                                  <w:rPr>
                                    <w:rFonts w:asciiTheme="minorHAnsi" w:hAnsiTheme="minorHAnsi"/>
                                    <w:sz w:val="18"/>
                                    <w:szCs w:val="16"/>
                                  </w:rPr>
                                  <w:t xml:space="preserve"> (200-300 Hz)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0" y="670560"/>
                              <a:ext cx="1127760" cy="571500"/>
                            </a:xfrm>
                            <a:prstGeom prst="round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3549" w:rsidRPr="00AB24BC" w:rsidRDefault="008B3549" w:rsidP="00A70BB7">
                                <w:pPr>
                                  <w:jc w:val="center"/>
                                  <w:rPr>
                                    <w:rFonts w:asciiTheme="minorHAnsi" w:hAnsiTheme="minorHAnsi"/>
                                    <w:sz w:val="18"/>
                                    <w:szCs w:val="16"/>
                                  </w:rPr>
                                </w:pPr>
                                <w:r w:rsidRPr="00AB24BC">
                                  <w:rPr>
                                    <w:rFonts w:asciiTheme="minorHAnsi" w:hAnsiTheme="minorHAnsi"/>
                                    <w:sz w:val="18"/>
                                    <w:szCs w:val="16"/>
                                  </w:rPr>
                                  <w:t>Second order band pass</w:t>
                                </w:r>
                                <w:r>
                                  <w:rPr>
                                    <w:rFonts w:asciiTheme="minorHAnsi" w:hAnsiTheme="minorHAnsi"/>
                                    <w:sz w:val="18"/>
                                    <w:szCs w:val="16"/>
                                  </w:rPr>
                                  <w:t xml:space="preserve"> filter</w:t>
                                </w:r>
                                <w:r w:rsidRPr="00AB24BC">
                                  <w:rPr>
                                    <w:rFonts w:asciiTheme="minorHAnsi" w:hAnsiTheme="minorHAnsi"/>
                                    <w:sz w:val="18"/>
                                    <w:szCs w:val="16"/>
                                  </w:rPr>
                                  <w:t xml:space="preserve"> (</w:t>
                                </w:r>
                                <w:r>
                                  <w:rPr>
                                    <w:rFonts w:asciiTheme="minorHAnsi" w:hAnsiTheme="minorHAnsi"/>
                                    <w:sz w:val="18"/>
                                    <w:szCs w:val="16"/>
                                  </w:rPr>
                                  <w:t>4</w:t>
                                </w:r>
                                <w:r w:rsidRPr="00AB24BC">
                                  <w:rPr>
                                    <w:rFonts w:asciiTheme="minorHAnsi" w:hAnsiTheme="minorHAnsi"/>
                                    <w:sz w:val="18"/>
                                    <w:szCs w:val="16"/>
                                  </w:rPr>
                                  <w:t>00-</w:t>
                                </w:r>
                                <w:r>
                                  <w:rPr>
                                    <w:rFonts w:asciiTheme="minorHAnsi" w:hAnsiTheme="minorHAnsi"/>
                                    <w:sz w:val="18"/>
                                    <w:szCs w:val="16"/>
                                  </w:rPr>
                                  <w:t>65</w:t>
                                </w:r>
                                <w:r w:rsidRPr="00AB24BC">
                                  <w:rPr>
                                    <w:rFonts w:asciiTheme="minorHAnsi" w:hAnsiTheme="minorHAnsi"/>
                                    <w:sz w:val="18"/>
                                    <w:szCs w:val="16"/>
                                  </w:rPr>
                                  <w:t>0 Hz)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0" y="2667000"/>
                              <a:ext cx="1127760" cy="571500"/>
                            </a:xfrm>
                            <a:prstGeom prst="round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3549" w:rsidRPr="00AB24BC" w:rsidRDefault="008B3549" w:rsidP="00A70BB7">
                                <w:pPr>
                                  <w:jc w:val="center"/>
                                  <w:rPr>
                                    <w:rFonts w:asciiTheme="minorHAnsi" w:hAnsiTheme="minorHAnsi"/>
                                    <w:sz w:val="18"/>
                                    <w:szCs w:val="16"/>
                                  </w:rPr>
                                </w:pPr>
                                <w:r w:rsidRPr="00AB24BC">
                                  <w:rPr>
                                    <w:rFonts w:asciiTheme="minorHAnsi" w:hAnsiTheme="minorHAnsi"/>
                                    <w:sz w:val="18"/>
                                    <w:szCs w:val="16"/>
                                  </w:rPr>
                                  <w:t>Second order band pass</w:t>
                                </w:r>
                                <w:r>
                                  <w:rPr>
                                    <w:rFonts w:asciiTheme="minorHAnsi" w:hAnsiTheme="minorHAnsi"/>
                                    <w:sz w:val="18"/>
                                    <w:szCs w:val="16"/>
                                  </w:rPr>
                                  <w:t xml:space="preserve"> filter</w:t>
                                </w:r>
                                <w:r w:rsidRPr="00AB24BC">
                                  <w:rPr>
                                    <w:rFonts w:asciiTheme="minorHAnsi" w:hAnsiTheme="minorHAnsi"/>
                                    <w:sz w:val="18"/>
                                    <w:szCs w:val="16"/>
                                  </w:rPr>
                                  <w:t xml:space="preserve"> (</w:t>
                                </w:r>
                                <w:r>
                                  <w:rPr>
                                    <w:rFonts w:asciiTheme="minorHAnsi" w:hAnsiTheme="minorHAnsi"/>
                                    <w:sz w:val="18"/>
                                    <w:szCs w:val="16"/>
                                  </w:rPr>
                                  <w:t>17</w:t>
                                </w:r>
                                <w:r w:rsidRPr="00AB24BC">
                                  <w:rPr>
                                    <w:rFonts w:asciiTheme="minorHAnsi" w:hAnsiTheme="minorHAnsi"/>
                                    <w:sz w:val="18"/>
                                    <w:szCs w:val="16"/>
                                  </w:rPr>
                                  <w:t>0</w:t>
                                </w:r>
                                <w:r>
                                  <w:rPr>
                                    <w:rFonts w:asciiTheme="minorHAnsi" w:hAnsiTheme="minorHAnsi"/>
                                    <w:sz w:val="18"/>
                                    <w:szCs w:val="16"/>
                                  </w:rPr>
                                  <w:t>0</w:t>
                                </w:r>
                                <w:r w:rsidRPr="00AB24BC">
                                  <w:rPr>
                                    <w:rFonts w:asciiTheme="minorHAnsi" w:hAnsiTheme="minorHAnsi"/>
                                    <w:sz w:val="18"/>
                                    <w:szCs w:val="16"/>
                                  </w:rPr>
                                  <w:t>0-</w:t>
                                </w:r>
                                <w:r>
                                  <w:rPr>
                                    <w:rFonts w:asciiTheme="minorHAnsi" w:hAnsiTheme="minorHAnsi"/>
                                    <w:sz w:val="18"/>
                                    <w:szCs w:val="16"/>
                                  </w:rPr>
                                  <w:t>180</w:t>
                                </w:r>
                                <w:r w:rsidRPr="00AB24BC">
                                  <w:rPr>
                                    <w:rFonts w:asciiTheme="minorHAnsi" w:hAnsiTheme="minorHAnsi"/>
                                    <w:sz w:val="18"/>
                                    <w:szCs w:val="16"/>
                                  </w:rPr>
                                  <w:t>00 Hz)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0" y="1333500"/>
                              <a:ext cx="1127760" cy="571500"/>
                            </a:xfrm>
                            <a:prstGeom prst="round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3549" w:rsidRPr="00AB24BC" w:rsidRDefault="008B3549" w:rsidP="00A70BB7">
                                <w:pPr>
                                  <w:jc w:val="center"/>
                                  <w:rPr>
                                    <w:rFonts w:asciiTheme="minorHAnsi" w:hAnsiTheme="minorHAnsi"/>
                                    <w:sz w:val="18"/>
                                    <w:szCs w:val="16"/>
                                  </w:rPr>
                                </w:pPr>
                                <w:r w:rsidRPr="00AB24BC">
                                  <w:rPr>
                                    <w:rFonts w:asciiTheme="minorHAnsi" w:hAnsiTheme="minorHAnsi"/>
                                    <w:sz w:val="18"/>
                                    <w:szCs w:val="16"/>
                                  </w:rPr>
                                  <w:t>Second order band pass</w:t>
                                </w:r>
                                <w:r>
                                  <w:rPr>
                                    <w:rFonts w:asciiTheme="minorHAnsi" w:hAnsiTheme="minorHAnsi"/>
                                    <w:sz w:val="18"/>
                                    <w:szCs w:val="16"/>
                                  </w:rPr>
                                  <w:t xml:space="preserve"> </w:t>
                                </w:r>
                                <w:proofErr w:type="spellStart"/>
                                <w:r>
                                  <w:rPr>
                                    <w:rFonts w:asciiTheme="minorHAnsi" w:hAnsiTheme="minorHAnsi"/>
                                    <w:sz w:val="18"/>
                                    <w:szCs w:val="16"/>
                                  </w:rPr>
                                  <w:t>fiter</w:t>
                                </w:r>
                                <w:proofErr w:type="spellEnd"/>
                                <w:r w:rsidRPr="00AB24BC">
                                  <w:rPr>
                                    <w:rFonts w:asciiTheme="minorHAnsi" w:hAnsiTheme="minorHAnsi"/>
                                    <w:sz w:val="18"/>
                                    <w:szCs w:val="16"/>
                                  </w:rPr>
                                  <w:t xml:space="preserve"> (</w:t>
                                </w:r>
                                <w:r>
                                  <w:rPr>
                                    <w:rFonts w:asciiTheme="minorHAnsi" w:hAnsiTheme="minorHAnsi"/>
                                    <w:sz w:val="18"/>
                                    <w:szCs w:val="16"/>
                                  </w:rPr>
                                  <w:t>725</w:t>
                                </w:r>
                                <w:r w:rsidRPr="00AB24BC">
                                  <w:rPr>
                                    <w:rFonts w:asciiTheme="minorHAnsi" w:hAnsiTheme="minorHAnsi"/>
                                    <w:sz w:val="18"/>
                                    <w:szCs w:val="16"/>
                                  </w:rPr>
                                  <w:t>-</w:t>
                                </w:r>
                                <w:r>
                                  <w:rPr>
                                    <w:rFonts w:asciiTheme="minorHAnsi" w:hAnsiTheme="minorHAnsi"/>
                                    <w:sz w:val="18"/>
                                    <w:szCs w:val="16"/>
                                  </w:rPr>
                                  <w:t>165</w:t>
                                </w:r>
                                <w:r w:rsidRPr="00AB24BC">
                                  <w:rPr>
                                    <w:rFonts w:asciiTheme="minorHAnsi" w:hAnsiTheme="minorHAnsi"/>
                                    <w:sz w:val="18"/>
                                    <w:szCs w:val="16"/>
                                  </w:rPr>
                                  <w:t>0 Hz)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0" y="1996440"/>
                              <a:ext cx="1127760" cy="571500"/>
                            </a:xfrm>
                            <a:prstGeom prst="round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3549" w:rsidRPr="00AB24BC" w:rsidRDefault="008B3549" w:rsidP="00A70BB7">
                                <w:pPr>
                                  <w:jc w:val="center"/>
                                  <w:rPr>
                                    <w:rFonts w:asciiTheme="minorHAnsi" w:hAnsiTheme="minorHAnsi"/>
                                    <w:sz w:val="18"/>
                                    <w:szCs w:val="16"/>
                                  </w:rPr>
                                </w:pPr>
                                <w:r w:rsidRPr="00AB24BC">
                                  <w:rPr>
                                    <w:rFonts w:asciiTheme="minorHAnsi" w:hAnsiTheme="minorHAnsi"/>
                                    <w:sz w:val="18"/>
                                    <w:szCs w:val="16"/>
                                  </w:rPr>
                                  <w:t>Second order band pass</w:t>
                                </w:r>
                                <w:r>
                                  <w:rPr>
                                    <w:rFonts w:asciiTheme="minorHAnsi" w:hAnsiTheme="minorHAnsi"/>
                                    <w:sz w:val="18"/>
                                    <w:szCs w:val="16"/>
                                  </w:rPr>
                                  <w:t xml:space="preserve"> filter</w:t>
                                </w:r>
                                <w:r w:rsidRPr="00AB24BC">
                                  <w:rPr>
                                    <w:rFonts w:asciiTheme="minorHAnsi" w:hAnsiTheme="minorHAnsi"/>
                                    <w:sz w:val="18"/>
                                    <w:szCs w:val="16"/>
                                  </w:rPr>
                                  <w:t xml:space="preserve"> (</w:t>
                                </w:r>
                                <w:r>
                                  <w:rPr>
                                    <w:rFonts w:asciiTheme="minorHAnsi" w:hAnsiTheme="minorHAnsi"/>
                                    <w:sz w:val="18"/>
                                    <w:szCs w:val="16"/>
                                  </w:rPr>
                                  <w:t>18</w:t>
                                </w:r>
                                <w:r w:rsidRPr="00AB24BC">
                                  <w:rPr>
                                    <w:rFonts w:asciiTheme="minorHAnsi" w:hAnsiTheme="minorHAnsi"/>
                                    <w:sz w:val="18"/>
                                    <w:szCs w:val="16"/>
                                  </w:rPr>
                                  <w:t>00-</w:t>
                                </w:r>
                                <w:r>
                                  <w:rPr>
                                    <w:rFonts w:asciiTheme="minorHAnsi" w:hAnsiTheme="minorHAnsi"/>
                                    <w:sz w:val="18"/>
                                    <w:szCs w:val="16"/>
                                  </w:rPr>
                                  <w:t>21</w:t>
                                </w:r>
                                <w:r w:rsidRPr="00AB24BC">
                                  <w:rPr>
                                    <w:rFonts w:asciiTheme="minorHAnsi" w:hAnsiTheme="minorHAnsi"/>
                                    <w:sz w:val="18"/>
                                    <w:szCs w:val="16"/>
                                  </w:rPr>
                                  <w:t>00 Hz)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Rounded Rectangle 16"/>
                        <wps:cNvSpPr/>
                        <wps:spPr>
                          <a:xfrm>
                            <a:off x="3116580" y="1333500"/>
                            <a:ext cx="1127760" cy="571500"/>
                          </a:xfrm>
                          <a:prstGeom prst="round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3549" w:rsidRPr="00AB24BC" w:rsidRDefault="008B3549" w:rsidP="00A70BB7">
                              <w:pPr>
                                <w:jc w:val="center"/>
                                <w:rPr>
                                  <w:rFonts w:asciiTheme="minorHAnsi" w:hAnsiTheme="minorHAnsi"/>
                                  <w:sz w:val="18"/>
                                  <w:szCs w:val="16"/>
                                </w:rPr>
                              </w:pPr>
                              <w:r>
                                <w:rPr>
                                  <w:rFonts w:asciiTheme="minorHAnsi" w:hAnsiTheme="minorHAnsi"/>
                                  <w:sz w:val="18"/>
                                  <w:szCs w:val="16"/>
                                </w:rPr>
                                <w:t>Summing Amp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0" y="1333500"/>
                            <a:ext cx="1127760" cy="571500"/>
                          </a:xfrm>
                          <a:prstGeom prst="round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3549" w:rsidRPr="00AB24BC" w:rsidRDefault="008B3549" w:rsidP="00A70BB7">
                              <w:pPr>
                                <w:jc w:val="center"/>
                                <w:rPr>
                                  <w:rFonts w:asciiTheme="minorHAnsi" w:hAnsiTheme="minorHAnsi"/>
                                  <w:sz w:val="18"/>
                                  <w:szCs w:val="16"/>
                                </w:rPr>
                              </w:pPr>
                              <w:r>
                                <w:rPr>
                                  <w:rFonts w:asciiTheme="minorHAnsi" w:hAnsiTheme="minorHAnsi"/>
                                  <w:sz w:val="18"/>
                                  <w:szCs w:val="16"/>
                                </w:rPr>
                                <w:t>Sound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4587240" y="1325880"/>
                            <a:ext cx="1127760" cy="571500"/>
                          </a:xfrm>
                          <a:prstGeom prst="round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3549" w:rsidRPr="00AB24BC" w:rsidRDefault="008B3549" w:rsidP="00A70BB7">
                              <w:pPr>
                                <w:jc w:val="center"/>
                                <w:rPr>
                                  <w:rFonts w:asciiTheme="minorHAnsi" w:hAnsiTheme="minorHAnsi"/>
                                  <w:sz w:val="18"/>
                                  <w:szCs w:val="16"/>
                                </w:rPr>
                              </w:pPr>
                              <w:r>
                                <w:rPr>
                                  <w:rFonts w:asciiTheme="minorHAnsi" w:hAnsiTheme="minorHAnsi"/>
                                  <w:sz w:val="18"/>
                                  <w:szCs w:val="16"/>
                                </w:rPr>
                                <w:t>Sound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bow Connector 19"/>
                        <wps:cNvCnPr/>
                        <wps:spPr>
                          <a:xfrm>
                            <a:off x="1234440" y="1623060"/>
                            <a:ext cx="304800" cy="132588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Elbow Connector 20"/>
                        <wps:cNvCnPr/>
                        <wps:spPr>
                          <a:xfrm flipV="1">
                            <a:off x="1234440" y="259080"/>
                            <a:ext cx="304800" cy="136398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1386840" y="1623060"/>
                            <a:ext cx="1981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1386840" y="2308860"/>
                            <a:ext cx="1981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1386840" y="982980"/>
                            <a:ext cx="1981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2865120" y="1584960"/>
                            <a:ext cx="1981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4328160" y="1630680"/>
                            <a:ext cx="1981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29" o:spid="_x0000_s1026" style="width:450pt;height:255pt;mso-position-horizontal-relative:char;mso-position-vertical-relative:line" coordsize="57150,3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">
                <v:group id="Group 15" o:spid="_x0000_s1027" style="position:absolute;left:16611;width:11278;height:32385" coordsize="11277,323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oundrect id="Rounded Rectangle 5" o:spid="_x0000_s1028" style="position:absolute;width:11277;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cq5MEA&#10;AADaAAAADwAAAGRycy9kb3ducmV2LnhtbESP3WrCQBSE7wt9h+UUvKubBioSXUWEQkDaksQHOGSP&#10;STB7NmTX/Pj03YLg5TDzzTDb/WRaMVDvGssKPpYRCOLS6oYrBefi630Nwnlkja1lUjCTg/3u9WWL&#10;ibYjZzTkvhKhhF2CCmrvu0RKV9Zk0C1tRxy8i+0N+iD7Suoex1BuWhlH0UoabDgs1NjRsabymt+M&#10;Agq0//0+VcX9J83nNI7bLDdKLd6mwwaEp8k/ww861Qo+4f9KuAFy9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3KuTBAAAA2gAAAA8AAAAAAAAAAAAAAAAAmAIAAGRycy9kb3du&#10;cmV2LnhtbFBLBQYAAAAABAAEAPUAAACGAwAAAAA=&#10;" fillcolor="#4f81bd [3204]" strokecolor="#4f81bd [3204]" strokeweight="2pt">
                    <v:textbox>
                      <w:txbxContent>
                        <w:p w:rsidR="008B3549" w:rsidRPr="00AB24BC" w:rsidRDefault="008B3549" w:rsidP="00A70BB7">
                          <w:pPr>
                            <w:jc w:val="center"/>
                            <w:rPr>
                              <w:rFonts w:asciiTheme="minorHAnsi" w:hAnsiTheme="minorHAnsi"/>
                              <w:sz w:val="18"/>
                              <w:szCs w:val="16"/>
                            </w:rPr>
                          </w:pPr>
                          <w:r w:rsidRPr="00AB24BC">
                            <w:rPr>
                              <w:rFonts w:asciiTheme="minorHAnsi" w:hAnsiTheme="minorHAnsi"/>
                              <w:sz w:val="18"/>
                              <w:szCs w:val="16"/>
                            </w:rPr>
                            <w:t>Second order band pass</w:t>
                          </w:r>
                          <w:r>
                            <w:rPr>
                              <w:rFonts w:asciiTheme="minorHAnsi" w:hAnsiTheme="minorHAnsi"/>
                              <w:sz w:val="18"/>
                              <w:szCs w:val="16"/>
                            </w:rPr>
                            <w:t xml:space="preserve"> filter</w:t>
                          </w:r>
                          <w:r w:rsidRPr="00AB24BC">
                            <w:rPr>
                              <w:rFonts w:asciiTheme="minorHAnsi" w:hAnsiTheme="minorHAnsi"/>
                              <w:sz w:val="18"/>
                              <w:szCs w:val="16"/>
                            </w:rPr>
                            <w:t xml:space="preserve"> (200-300 Hz)</w:t>
                          </w:r>
                        </w:p>
                      </w:txbxContent>
                    </v:textbox>
                  </v:roundrect>
                  <v:roundrect id="Rounded Rectangle 11" o:spid="_x0000_s1029" style="position:absolute;top:6705;width:11277;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10y74A&#10;AADbAAAADwAAAGRycy9kb3ducmV2LnhtbESPwQrCMBBE74L/EFbwpqk9iFSjiCAURMXqByzN2hab&#10;TWmiVr/eCIK3XWbe7Oxi1ZlaPKh1lWUFk3EEgji3uuJCweW8Hc1AOI+ssbZMCl7kYLXs9xaYaPvk&#10;Ez0yX4gQwi5BBaX3TSKly0sy6Ma2IQ7a1bYGfVjbQuoWnyHc1DKOoqk0WHG4UGJDm5LyW3Y3CijQ&#10;/rjfFef3Ic1eaRzXp8woNRx06zkIT53/m390qkP9CXx/CQP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19dMu+AAAA2wAAAA8AAAAAAAAAAAAAAAAAmAIAAGRycy9kb3ducmV2&#10;LnhtbFBLBQYAAAAABAAEAPUAAACDAwAAAAA=&#10;" fillcolor="#4f81bd [3204]" strokecolor="#4f81bd [3204]" strokeweight="2pt">
                    <v:textbox>
                      <w:txbxContent>
                        <w:p w:rsidR="008B3549" w:rsidRPr="00AB24BC" w:rsidRDefault="008B3549" w:rsidP="00A70BB7">
                          <w:pPr>
                            <w:jc w:val="center"/>
                            <w:rPr>
                              <w:rFonts w:asciiTheme="minorHAnsi" w:hAnsiTheme="minorHAnsi"/>
                              <w:sz w:val="18"/>
                              <w:szCs w:val="16"/>
                            </w:rPr>
                          </w:pPr>
                          <w:r w:rsidRPr="00AB24BC">
                            <w:rPr>
                              <w:rFonts w:asciiTheme="minorHAnsi" w:hAnsiTheme="minorHAnsi"/>
                              <w:sz w:val="18"/>
                              <w:szCs w:val="16"/>
                            </w:rPr>
                            <w:t>Second order band pass</w:t>
                          </w:r>
                          <w:r>
                            <w:rPr>
                              <w:rFonts w:asciiTheme="minorHAnsi" w:hAnsiTheme="minorHAnsi"/>
                              <w:sz w:val="18"/>
                              <w:szCs w:val="16"/>
                            </w:rPr>
                            <w:t xml:space="preserve"> filter</w:t>
                          </w:r>
                          <w:r w:rsidRPr="00AB24BC">
                            <w:rPr>
                              <w:rFonts w:asciiTheme="minorHAnsi" w:hAnsiTheme="minorHAnsi"/>
                              <w:sz w:val="18"/>
                              <w:szCs w:val="16"/>
                            </w:rPr>
                            <w:t xml:space="preserve"> (</w:t>
                          </w:r>
                          <w:r>
                            <w:rPr>
                              <w:rFonts w:asciiTheme="minorHAnsi" w:hAnsiTheme="minorHAnsi"/>
                              <w:sz w:val="18"/>
                              <w:szCs w:val="16"/>
                            </w:rPr>
                            <w:t>4</w:t>
                          </w:r>
                          <w:r w:rsidRPr="00AB24BC">
                            <w:rPr>
                              <w:rFonts w:asciiTheme="minorHAnsi" w:hAnsiTheme="minorHAnsi"/>
                              <w:sz w:val="18"/>
                              <w:szCs w:val="16"/>
                            </w:rPr>
                            <w:t>00-</w:t>
                          </w:r>
                          <w:r>
                            <w:rPr>
                              <w:rFonts w:asciiTheme="minorHAnsi" w:hAnsiTheme="minorHAnsi"/>
                              <w:sz w:val="18"/>
                              <w:szCs w:val="16"/>
                            </w:rPr>
                            <w:t>65</w:t>
                          </w:r>
                          <w:r w:rsidRPr="00AB24BC">
                            <w:rPr>
                              <w:rFonts w:asciiTheme="minorHAnsi" w:hAnsiTheme="minorHAnsi"/>
                              <w:sz w:val="18"/>
                              <w:szCs w:val="16"/>
                            </w:rPr>
                            <w:t>0 Hz)</w:t>
                          </w:r>
                        </w:p>
                      </w:txbxContent>
                    </v:textbox>
                  </v:roundrect>
                  <v:roundrect id="Rounded Rectangle 12" o:spid="_x0000_s1030" style="position:absolute;top:26670;width:11277;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qvL4A&#10;AADbAAAADwAAAGRycy9kb3ducmV2LnhtbESPwQrCMBBE74L/EFbwpqk9iFSjiCAURMXqByzN2hab&#10;TWmiVr/eCIK3XWbe7Oxi1ZlaPKh1lWUFk3EEgji3uuJCweW8Hc1AOI+ssbZMCl7kYLXs9xaYaPvk&#10;Ez0yX4gQwi5BBaX3TSKly0sy6Ma2IQ7a1bYGfVjbQuoWnyHc1DKOoqk0WHG4UGJDm5LyW3Y3CijQ&#10;/rjfFef3Ic1eaRzXp8woNRx06zkIT53/m390qkP9GL6/hAHk8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2v6ry+AAAA2wAAAA8AAAAAAAAAAAAAAAAAmAIAAGRycy9kb3ducmV2&#10;LnhtbFBLBQYAAAAABAAEAPUAAACDAwAAAAA=&#10;" fillcolor="#4f81bd [3204]" strokecolor="#4f81bd [3204]" strokeweight="2pt">
                    <v:textbox>
                      <w:txbxContent>
                        <w:p w:rsidR="008B3549" w:rsidRPr="00AB24BC" w:rsidRDefault="008B3549" w:rsidP="00A70BB7">
                          <w:pPr>
                            <w:jc w:val="center"/>
                            <w:rPr>
                              <w:rFonts w:asciiTheme="minorHAnsi" w:hAnsiTheme="minorHAnsi"/>
                              <w:sz w:val="18"/>
                              <w:szCs w:val="16"/>
                            </w:rPr>
                          </w:pPr>
                          <w:r w:rsidRPr="00AB24BC">
                            <w:rPr>
                              <w:rFonts w:asciiTheme="minorHAnsi" w:hAnsiTheme="minorHAnsi"/>
                              <w:sz w:val="18"/>
                              <w:szCs w:val="16"/>
                            </w:rPr>
                            <w:t>Second order band pass</w:t>
                          </w:r>
                          <w:r>
                            <w:rPr>
                              <w:rFonts w:asciiTheme="minorHAnsi" w:hAnsiTheme="minorHAnsi"/>
                              <w:sz w:val="18"/>
                              <w:szCs w:val="16"/>
                            </w:rPr>
                            <w:t xml:space="preserve"> filter</w:t>
                          </w:r>
                          <w:r w:rsidRPr="00AB24BC">
                            <w:rPr>
                              <w:rFonts w:asciiTheme="minorHAnsi" w:hAnsiTheme="minorHAnsi"/>
                              <w:sz w:val="18"/>
                              <w:szCs w:val="16"/>
                            </w:rPr>
                            <w:t xml:space="preserve"> (</w:t>
                          </w:r>
                          <w:r>
                            <w:rPr>
                              <w:rFonts w:asciiTheme="minorHAnsi" w:hAnsiTheme="minorHAnsi"/>
                              <w:sz w:val="18"/>
                              <w:szCs w:val="16"/>
                            </w:rPr>
                            <w:t>17</w:t>
                          </w:r>
                          <w:r w:rsidRPr="00AB24BC">
                            <w:rPr>
                              <w:rFonts w:asciiTheme="minorHAnsi" w:hAnsiTheme="minorHAnsi"/>
                              <w:sz w:val="18"/>
                              <w:szCs w:val="16"/>
                            </w:rPr>
                            <w:t>0</w:t>
                          </w:r>
                          <w:r>
                            <w:rPr>
                              <w:rFonts w:asciiTheme="minorHAnsi" w:hAnsiTheme="minorHAnsi"/>
                              <w:sz w:val="18"/>
                              <w:szCs w:val="16"/>
                            </w:rPr>
                            <w:t>0</w:t>
                          </w:r>
                          <w:r w:rsidRPr="00AB24BC">
                            <w:rPr>
                              <w:rFonts w:asciiTheme="minorHAnsi" w:hAnsiTheme="minorHAnsi"/>
                              <w:sz w:val="18"/>
                              <w:szCs w:val="16"/>
                            </w:rPr>
                            <w:t>0-</w:t>
                          </w:r>
                          <w:r>
                            <w:rPr>
                              <w:rFonts w:asciiTheme="minorHAnsi" w:hAnsiTheme="minorHAnsi"/>
                              <w:sz w:val="18"/>
                              <w:szCs w:val="16"/>
                            </w:rPr>
                            <w:t>180</w:t>
                          </w:r>
                          <w:r w:rsidRPr="00AB24BC">
                            <w:rPr>
                              <w:rFonts w:asciiTheme="minorHAnsi" w:hAnsiTheme="minorHAnsi"/>
                              <w:sz w:val="18"/>
                              <w:szCs w:val="16"/>
                            </w:rPr>
                            <w:t>00 Hz)</w:t>
                          </w:r>
                        </w:p>
                      </w:txbxContent>
                    </v:textbox>
                  </v:roundrect>
                  <v:roundrect id="Rounded Rectangle 13" o:spid="_x0000_s1031" style="position:absolute;top:13335;width:11277;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NPJ8EA&#10;AADbAAAADwAAAGRycy9kb3ducmV2LnhtbESP0YrCMBBF3wX/IYzgm6ZWEKmmZVkQCouK1Q8Ymtm2&#10;bDMpTVarX28EwbcZ7j137myzwbTiSr1rLCtYzCMQxKXVDVcKLufdbA3CeWSNrWVScCcHWToebTHR&#10;9sYnuha+EiGEXYIKau+7REpX1mTQzW1HHLRf2xv0Ye0rqXu8hXDTyjiKVtJgw+FCjR1911T+Ff9G&#10;AQXaH/c/1flxyIt7HsftqTBKTSfD1waEp8F/zG8616H+El6/hAFk+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jTyfBAAAA2wAAAA8AAAAAAAAAAAAAAAAAmAIAAGRycy9kb3du&#10;cmV2LnhtbFBLBQYAAAAABAAEAPUAAACGAwAAAAA=&#10;" fillcolor="#4f81bd [3204]" strokecolor="#4f81bd [3204]" strokeweight="2pt">
                    <v:textbox>
                      <w:txbxContent>
                        <w:p w:rsidR="008B3549" w:rsidRPr="00AB24BC" w:rsidRDefault="008B3549" w:rsidP="00A70BB7">
                          <w:pPr>
                            <w:jc w:val="center"/>
                            <w:rPr>
                              <w:rFonts w:asciiTheme="minorHAnsi" w:hAnsiTheme="minorHAnsi"/>
                              <w:sz w:val="18"/>
                              <w:szCs w:val="16"/>
                            </w:rPr>
                          </w:pPr>
                          <w:r w:rsidRPr="00AB24BC">
                            <w:rPr>
                              <w:rFonts w:asciiTheme="minorHAnsi" w:hAnsiTheme="minorHAnsi"/>
                              <w:sz w:val="18"/>
                              <w:szCs w:val="16"/>
                            </w:rPr>
                            <w:t>Second order band pass</w:t>
                          </w:r>
                          <w:r>
                            <w:rPr>
                              <w:rFonts w:asciiTheme="minorHAnsi" w:hAnsiTheme="minorHAnsi"/>
                              <w:sz w:val="18"/>
                              <w:szCs w:val="16"/>
                            </w:rPr>
                            <w:t xml:space="preserve"> </w:t>
                          </w:r>
                          <w:proofErr w:type="spellStart"/>
                          <w:r>
                            <w:rPr>
                              <w:rFonts w:asciiTheme="minorHAnsi" w:hAnsiTheme="minorHAnsi"/>
                              <w:sz w:val="18"/>
                              <w:szCs w:val="16"/>
                            </w:rPr>
                            <w:t>fiter</w:t>
                          </w:r>
                          <w:proofErr w:type="spellEnd"/>
                          <w:r w:rsidRPr="00AB24BC">
                            <w:rPr>
                              <w:rFonts w:asciiTheme="minorHAnsi" w:hAnsiTheme="minorHAnsi"/>
                              <w:sz w:val="18"/>
                              <w:szCs w:val="16"/>
                            </w:rPr>
                            <w:t xml:space="preserve"> (</w:t>
                          </w:r>
                          <w:r>
                            <w:rPr>
                              <w:rFonts w:asciiTheme="minorHAnsi" w:hAnsiTheme="minorHAnsi"/>
                              <w:sz w:val="18"/>
                              <w:szCs w:val="16"/>
                            </w:rPr>
                            <w:t>725</w:t>
                          </w:r>
                          <w:r w:rsidRPr="00AB24BC">
                            <w:rPr>
                              <w:rFonts w:asciiTheme="minorHAnsi" w:hAnsiTheme="minorHAnsi"/>
                              <w:sz w:val="18"/>
                              <w:szCs w:val="16"/>
                            </w:rPr>
                            <w:t>-</w:t>
                          </w:r>
                          <w:r>
                            <w:rPr>
                              <w:rFonts w:asciiTheme="minorHAnsi" w:hAnsiTheme="minorHAnsi"/>
                              <w:sz w:val="18"/>
                              <w:szCs w:val="16"/>
                            </w:rPr>
                            <w:t>165</w:t>
                          </w:r>
                          <w:r w:rsidRPr="00AB24BC">
                            <w:rPr>
                              <w:rFonts w:asciiTheme="minorHAnsi" w:hAnsiTheme="minorHAnsi"/>
                              <w:sz w:val="18"/>
                              <w:szCs w:val="16"/>
                            </w:rPr>
                            <w:t>0 Hz)</w:t>
                          </w:r>
                        </w:p>
                      </w:txbxContent>
                    </v:textbox>
                  </v:roundrect>
                  <v:roundrect id="Rounded Rectangle 14" o:spid="_x0000_s1032" style="position:absolute;top:19964;width:11277;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rXU8EA&#10;AADbAAAADwAAAGRycy9kb3ducmV2LnhtbESP0YrCMBBF3wX/IYzgm6YWEammZVkQCouK1Q8Ymtm2&#10;bDMpTVarX28EwbcZ7j137myzwbTiSr1rLCtYzCMQxKXVDVcKLufdbA3CeWSNrWVScCcHWToebTHR&#10;9sYnuha+EiGEXYIKau+7REpX1mTQzW1HHLRf2xv0Ye0rqXu8hXDTyjiKVtJgw+FCjR1911T+Ff9G&#10;AQXaH/c/1flxyIt7HsftqTBKTSfD1waEp8F/zG8616H+El6/hAFk+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K11PBAAAA2wAAAA8AAAAAAAAAAAAAAAAAmAIAAGRycy9kb3du&#10;cmV2LnhtbFBLBQYAAAAABAAEAPUAAACGAwAAAAA=&#10;" fillcolor="#4f81bd [3204]" strokecolor="#4f81bd [3204]" strokeweight="2pt">
                    <v:textbox>
                      <w:txbxContent>
                        <w:p w:rsidR="008B3549" w:rsidRPr="00AB24BC" w:rsidRDefault="008B3549" w:rsidP="00A70BB7">
                          <w:pPr>
                            <w:jc w:val="center"/>
                            <w:rPr>
                              <w:rFonts w:asciiTheme="minorHAnsi" w:hAnsiTheme="minorHAnsi"/>
                              <w:sz w:val="18"/>
                              <w:szCs w:val="16"/>
                            </w:rPr>
                          </w:pPr>
                          <w:r w:rsidRPr="00AB24BC">
                            <w:rPr>
                              <w:rFonts w:asciiTheme="minorHAnsi" w:hAnsiTheme="minorHAnsi"/>
                              <w:sz w:val="18"/>
                              <w:szCs w:val="16"/>
                            </w:rPr>
                            <w:t>Second order band pass</w:t>
                          </w:r>
                          <w:r>
                            <w:rPr>
                              <w:rFonts w:asciiTheme="minorHAnsi" w:hAnsiTheme="minorHAnsi"/>
                              <w:sz w:val="18"/>
                              <w:szCs w:val="16"/>
                            </w:rPr>
                            <w:t xml:space="preserve"> filter</w:t>
                          </w:r>
                          <w:r w:rsidRPr="00AB24BC">
                            <w:rPr>
                              <w:rFonts w:asciiTheme="minorHAnsi" w:hAnsiTheme="minorHAnsi"/>
                              <w:sz w:val="18"/>
                              <w:szCs w:val="16"/>
                            </w:rPr>
                            <w:t xml:space="preserve"> (</w:t>
                          </w:r>
                          <w:r>
                            <w:rPr>
                              <w:rFonts w:asciiTheme="minorHAnsi" w:hAnsiTheme="minorHAnsi"/>
                              <w:sz w:val="18"/>
                              <w:szCs w:val="16"/>
                            </w:rPr>
                            <w:t>18</w:t>
                          </w:r>
                          <w:r w:rsidRPr="00AB24BC">
                            <w:rPr>
                              <w:rFonts w:asciiTheme="minorHAnsi" w:hAnsiTheme="minorHAnsi"/>
                              <w:sz w:val="18"/>
                              <w:szCs w:val="16"/>
                            </w:rPr>
                            <w:t>00-</w:t>
                          </w:r>
                          <w:r>
                            <w:rPr>
                              <w:rFonts w:asciiTheme="minorHAnsi" w:hAnsiTheme="minorHAnsi"/>
                              <w:sz w:val="18"/>
                              <w:szCs w:val="16"/>
                            </w:rPr>
                            <w:t>21</w:t>
                          </w:r>
                          <w:r w:rsidRPr="00AB24BC">
                            <w:rPr>
                              <w:rFonts w:asciiTheme="minorHAnsi" w:hAnsiTheme="minorHAnsi"/>
                              <w:sz w:val="18"/>
                              <w:szCs w:val="16"/>
                            </w:rPr>
                            <w:t>00 Hz)</w:t>
                          </w:r>
                        </w:p>
                      </w:txbxContent>
                    </v:textbox>
                  </v:roundrect>
                </v:group>
                <v:roundrect id="Rounded Rectangle 16" o:spid="_x0000_s1033" style="position:absolute;left:31165;top:13335;width:11278;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Tsv74A&#10;AADbAAAADwAAAGRycy9kb3ducmV2LnhtbESPwQrCMBBE74L/EFbwpqk9iFSjiCAURMXqByzN2hab&#10;TWmiVr/eCIK3XWbe7Oxi1ZlaPKh1lWUFk3EEgji3uuJCweW8Hc1AOI+ssbZMCl7kYLXs9xaYaPvk&#10;Ez0yX4gQwi5BBaX3TSKly0sy6Ma2IQ7a1bYGfVjbQuoWnyHc1DKOoqk0WHG4UGJDm5LyW3Y3CijQ&#10;/rjfFef3Ic1eaRzXp8woNRx06zkIT53/m390qkP9KXx/CQP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U7L++AAAA2wAAAA8AAAAAAAAAAAAAAAAAmAIAAGRycy9kb3ducmV2&#10;LnhtbFBLBQYAAAAABAAEAPUAAACDAwAAAAA=&#10;" fillcolor="#4f81bd [3204]" strokecolor="#4f81bd [3204]" strokeweight="2pt">
                  <v:textbox>
                    <w:txbxContent>
                      <w:p w:rsidR="008B3549" w:rsidRPr="00AB24BC" w:rsidRDefault="008B3549" w:rsidP="00A70BB7">
                        <w:pPr>
                          <w:jc w:val="center"/>
                          <w:rPr>
                            <w:rFonts w:asciiTheme="minorHAnsi" w:hAnsiTheme="minorHAnsi"/>
                            <w:sz w:val="18"/>
                            <w:szCs w:val="16"/>
                          </w:rPr>
                        </w:pPr>
                        <w:r>
                          <w:rPr>
                            <w:rFonts w:asciiTheme="minorHAnsi" w:hAnsiTheme="minorHAnsi"/>
                            <w:sz w:val="18"/>
                            <w:szCs w:val="16"/>
                          </w:rPr>
                          <w:t>Summing Amp</w:t>
                        </w:r>
                      </w:p>
                    </w:txbxContent>
                  </v:textbox>
                </v:roundrect>
                <v:roundrect id="Rounded Rectangle 17" o:spid="_x0000_s1034" style="position:absolute;top:13335;width:11277;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hJJMEA&#10;AADbAAAADwAAAGRycy9kb3ducmV2LnhtbESP0YrCMBBF3wX/IYzgm6b2QaWalmVBKCwqVj9gaGbb&#10;ss2kNFmtfr0RBN9muPfcubPNBtOKK/WusaxgMY9AEJdWN1wpuJx3szUI55E1tpZJwZ0cZOl4tMVE&#10;2xuf6Fr4SoQQdgkqqL3vEildWZNBN7cdcdB+bW/Qh7WvpO7xFsJNK+MoWkqDDYcLNXb0XVP5V/wb&#10;BRRof9z/VOfHIS/ueRy3p8IoNZ0MXxsQngb/Mb/pXIf6K3j9EgaQ6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YSSTBAAAA2wAAAA8AAAAAAAAAAAAAAAAAmAIAAGRycy9kb3du&#10;cmV2LnhtbFBLBQYAAAAABAAEAPUAAACGAwAAAAA=&#10;" fillcolor="#4f81bd [3204]" strokecolor="#4f81bd [3204]" strokeweight="2pt">
                  <v:textbox>
                    <w:txbxContent>
                      <w:p w:rsidR="008B3549" w:rsidRPr="00AB24BC" w:rsidRDefault="008B3549" w:rsidP="00A70BB7">
                        <w:pPr>
                          <w:jc w:val="center"/>
                          <w:rPr>
                            <w:rFonts w:asciiTheme="minorHAnsi" w:hAnsiTheme="minorHAnsi"/>
                            <w:sz w:val="18"/>
                            <w:szCs w:val="16"/>
                          </w:rPr>
                        </w:pPr>
                        <w:r>
                          <w:rPr>
                            <w:rFonts w:asciiTheme="minorHAnsi" w:hAnsiTheme="minorHAnsi"/>
                            <w:sz w:val="18"/>
                            <w:szCs w:val="16"/>
                          </w:rPr>
                          <w:t>Sound Input</w:t>
                        </w:r>
                      </w:p>
                    </w:txbxContent>
                  </v:textbox>
                </v:roundrect>
                <v:roundrect id="Rounded Rectangle 18" o:spid="_x0000_s1035" style="position:absolute;left:45872;top:13258;width:11278;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dVsEA&#10;AADbAAAADwAAAGRycy9kb3ducmV2LnhtbESPQYvCQAyF78L+hyELe7NTe1ikOooIQmFxxeoPCJ3Y&#10;FjuZ0pnV6q/fHARveeR9Ly/L9eg6daMhtJ4NzJIUFHHlbcu1gfNpN52DChHZYueZDDwowHr1MVli&#10;bv2dj3QrY60khEOOBpoY+1zrUDXkMCS+J5bdxQ8Oo8ih1nbAu4S7Tmdp+q0dtiwXGuxp21B1Lf+c&#10;ARI6HvY/9en5W5SPIsu6Y+mM+focNwtQkcb4Nr/owkp9KSu/yAB6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H3VbBAAAA2wAAAA8AAAAAAAAAAAAAAAAAmAIAAGRycy9kb3du&#10;cmV2LnhtbFBLBQYAAAAABAAEAPUAAACGAwAAAAA=&#10;" fillcolor="#4f81bd [3204]" strokecolor="#4f81bd [3204]" strokeweight="2pt">
                  <v:textbox>
                    <w:txbxContent>
                      <w:p w:rsidR="008B3549" w:rsidRPr="00AB24BC" w:rsidRDefault="008B3549" w:rsidP="00A70BB7">
                        <w:pPr>
                          <w:jc w:val="center"/>
                          <w:rPr>
                            <w:rFonts w:asciiTheme="minorHAnsi" w:hAnsiTheme="minorHAnsi"/>
                            <w:sz w:val="18"/>
                            <w:szCs w:val="16"/>
                          </w:rPr>
                        </w:pPr>
                        <w:r>
                          <w:rPr>
                            <w:rFonts w:asciiTheme="minorHAnsi" w:hAnsiTheme="minorHAnsi"/>
                            <w:sz w:val="18"/>
                            <w:szCs w:val="16"/>
                          </w:rPr>
                          <w:t>Sound Output</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36" type="#_x0000_t34" style="position:absolute;left:12344;top:16230;width:3048;height:1325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lwVb8AAADbAAAADwAAAGRycy9kb3ducmV2LnhtbERPzYrCMBC+C75DGGFvmupBdqtpEUFR&#10;2INWH2BoxrbYTEoTTd2n3wgLe5uP73fW+WBa8aTeNZYVzGcJCOLS6oYrBdfLbvoJwnlkja1lUvAi&#10;B3k2Hq0x1TbwmZ6Fr0QMYZeigtr7LpXSlTUZdDPbEUfuZnuDPsK+krrHEMNNKxdJspQGG44NNXa0&#10;ram8Fw+jwHxfz0MhtyTNLfwc96GiU9go9TEZNisQngb/L/5zH3Sc/wXvX+IBMvs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MlwVb8AAADbAAAADwAAAAAAAAAAAAAAAACh&#10;AgAAZHJzL2Rvd25yZXYueG1sUEsFBgAAAAAEAAQA+QAAAI0DAAAAAA==&#10;" strokecolor="#4579b8 [3044]">
                  <v:stroke endarrow="open"/>
                </v:shape>
                <v:shape id="Elbow Connector 20" o:spid="_x0000_s1037" type="#_x0000_t34" style="position:absolute;left:12344;top:2590;width:3048;height:1364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HK8EAAADbAAAADwAAAGRycy9kb3ducmV2LnhtbERPTWvCQBC9F/oflhF6qxstFYlZxVpK&#10;60VMIngds2MSzM6G7DZJ/333IHh8vO9kM5pG9NS52rKC2TQCQVxYXXOp4JR/vS5BOI+ssbFMCv7I&#10;wWb9/JRgrO3AKfWZL0UIYRejgsr7NpbSFRUZdFPbEgfuajuDPsCulLrDIYSbRs6jaCEN1hwaKmxp&#10;V1Fxy36NgvFd7i8y+/g+OpseD+e3z3xncqVeJuN2BcLT6B/iu/tHK5iH9eFL+AF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uUcrwQAAANsAAAAPAAAAAAAAAAAAAAAA&#10;AKECAABkcnMvZG93bnJldi54bWxQSwUGAAAAAAQABAD5AAAAjwMAAAAA&#10;" strokecolor="#4579b8 [3044]">
                  <v:stroke endarrow="open"/>
                </v:shape>
                <v:shapetype id="_x0000_t32" coordsize="21600,21600" o:spt="32" o:oned="t" path="m,l21600,21600e" filled="f">
                  <v:path arrowok="t" fillok="f" o:connecttype="none"/>
                  <o:lock v:ext="edit" shapetype="t"/>
                </v:shapetype>
                <v:shape id="Straight Arrow Connector 22" o:spid="_x0000_s1038" type="#_x0000_t32" style="position:absolute;left:13868;top:16230;width:19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qzh8IAAADbAAAADwAAAGRycy9kb3ducmV2LnhtbESPT4vCMBTE78J+h/CEvWlqpVKqUUQo&#10;63X9A+7tbfNsi81LaVLtfvuNIHgcZuY3zGozmEbcqXO1ZQWzaQSCuLC65lLB6ZhPUhDOI2tsLJOC&#10;P3KwWX+MVphp++Bvuh98KQKEXYYKKu/bTEpXVGTQTW1LHLyr7Qz6ILtS6g4fAW4aGUfRQhqsOSxU&#10;2NKuouJ26I2C+fV3+Er9Vqb5xe76PkmSc/6j1Od42C5BeBr8O/xq77WCOIb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qzh8IAAADbAAAADwAAAAAAAAAAAAAA&#10;AAChAgAAZHJzL2Rvd25yZXYueG1sUEsFBgAAAAAEAAQA+QAAAJADAAAAAA==&#10;" strokecolor="#4579b8 [3044]">
                  <v:stroke endarrow="open"/>
                </v:shape>
                <v:shape id="Straight Arrow Connector 23" o:spid="_x0000_s1039" type="#_x0000_t32" style="position:absolute;left:13868;top:23088;width:19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WHMIAAADbAAAADwAAAGRycy9kb3ducmV2LnhtbESPT4vCMBTE7wt+h/AEb2u6SqV0jSJC&#10;0av/QG9vm2dbtnkpTar12xtB8DjMzG+Y+bI3tbhR6yrLCn7GEQji3OqKCwXHQ/adgHAeWWNtmRQ8&#10;yMFyMfiaY6rtnXd02/tCBAi7FBWU3jeplC4vyaAb24Y4eFfbGvRBtoXULd4D3NRyEkUzabDisFBi&#10;Q+uS8v99ZxRMr3/9JvErmWRnu+66OI5P2UWp0bBf/YLw1PtP+N3eagWTKby+hB8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YWHMIAAADbAAAADwAAAAAAAAAAAAAA&#10;AAChAgAAZHJzL2Rvd25yZXYueG1sUEsFBgAAAAAEAAQA+QAAAJADAAAAAA==&#10;" strokecolor="#4579b8 [3044]">
                  <v:stroke endarrow="open"/>
                </v:shape>
                <v:shape id="Straight Arrow Connector 26" o:spid="_x0000_s1040" type="#_x0000_t32" style="position:absolute;left:13868;top:9829;width:19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G1hMMAAADbAAAADwAAAGRycy9kb3ducmV2LnhtbESPwWrDMBBE74X+g9hCbrXcBAfjWgkh&#10;YNprkwba29ZaW6bWylhy4v59FAj0OMzMG6bczrYXZxp951jBS5KCIK6d7rhV8HmsnnMQPiBr7B2T&#10;gj/ysN08PpRYaHfhDzofQisihH2BCkwIQyGlrw1Z9IkbiKPXuNFiiHJspR7xEuG2l8s0XUuLHccF&#10;gwPtDdW/h8kqWDU/81sedjKvvtx+mrIsO1XfSi2e5t0riEBz+A/f2+9awXINty/x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RtYTDAAAA2wAAAA8AAAAAAAAAAAAA&#10;AAAAoQIAAGRycy9kb3ducmV2LnhtbFBLBQYAAAAABAAEAPkAAACRAwAAAAA=&#10;" strokecolor="#4579b8 [3044]">
                  <v:stroke endarrow="open"/>
                </v:shape>
                <v:shape id="Straight Arrow Connector 27" o:spid="_x0000_s1041" type="#_x0000_t32" style="position:absolute;left:28651;top:15849;width:19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0QH8MAAADbAAAADwAAAGRycy9kb3ducmV2LnhtbESPT4vCMBTE78J+h/AWvGmqS91S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dEB/DAAAA2wAAAA8AAAAAAAAAAAAA&#10;AAAAoQIAAGRycy9kb3ducmV2LnhtbFBLBQYAAAAABAAEAPkAAACRAwAAAAA=&#10;" strokecolor="#4579b8 [3044]">
                  <v:stroke endarrow="open"/>
                </v:shape>
                <v:shape id="Straight Arrow Connector 28" o:spid="_x0000_s1042" type="#_x0000_t32" style="position:absolute;left:43281;top:16306;width:19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KEbcAAAADbAAAADwAAAGRycy9kb3ducmV2LnhtbERPTWuDQBC9F/Iflgn0VtekWMS4EQlI&#10;cm3aQHKbuBOVuLPiron9991DocfH+86L2fTiQaPrLCtYRTEI4trqjhsF31/VWwrCeWSNvWVS8EMO&#10;iu3iJcdM2yd/0uPoGxFC2GWooPV+yKR0dUsGXWQH4sDd7GjQBzg2Uo/4DOGml+s4/pAGOw4NLQ60&#10;a6m+Hyej4P12nfepL2Vane1umpIkOVUXpV6Xc7kB4Wn2/+I/90ErWIex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ChG3AAAAA2wAAAA8AAAAAAAAAAAAAAAAA&#10;oQIAAGRycy9kb3ducmV2LnhtbFBLBQYAAAAABAAEAPkAAACOAwAAAAA=&#10;" strokecolor="#4579b8 [3044]">
                  <v:stroke endarrow="open"/>
                </v:shape>
                <w10:anchorlock/>
              </v:group>
            </w:pict>
          </mc:Fallback>
        </mc:AlternateContent>
      </w:r>
    </w:p>
    <w:p w:rsidR="007F700F" w:rsidRDefault="007F700F"/>
    <w:p w:rsidR="007F700F" w:rsidRDefault="007F700F">
      <w:pPr>
        <w:rPr>
          <w:b/>
        </w:rPr>
      </w:pPr>
      <w:r>
        <w:rPr>
          <w:b/>
        </w:rPr>
        <w:t>Section II.B</w:t>
      </w:r>
    </w:p>
    <w:p w:rsidR="00A2755C" w:rsidRPr="00A70BB7" w:rsidRDefault="00A70BB7" w:rsidP="00A70BB7">
      <w:pPr>
        <w:autoSpaceDE w:val="0"/>
        <w:autoSpaceDN w:val="0"/>
        <w:adjustRightInd w:val="0"/>
        <w:rPr>
          <w:color w:val="000000"/>
        </w:rPr>
      </w:pPr>
      <w:r>
        <w:rPr>
          <w:color w:val="000000"/>
        </w:rPr>
        <w:t xml:space="preserve">The block diagram in Section II.A shows the top-level design for the hearing aid starting with the sound input feeding into the necessary filters followed by a summing amp and then the sound output. The top and bottom filters are second order band pass filters for the frequencies 200-300 Hz and 17000-18000 Hz. These filters ensure that there are 3 dB bounds on both edge frequencies. The three remaining filters are also second order band pass filters for the frequencies 400-650 Hz, 725-1650 Hz and 1800-2100 Hz. </w:t>
      </w:r>
      <w:commentRangeStart w:id="19"/>
      <w:r>
        <w:rPr>
          <w:color w:val="000000"/>
        </w:rPr>
        <w:t>The filters each represent a visible dip in the transfer function plot at the frequencies mentioned</w:t>
      </w:r>
      <w:commentRangeEnd w:id="19"/>
      <w:r w:rsidR="00C12FEF">
        <w:rPr>
          <w:rStyle w:val="CommentReference"/>
        </w:rPr>
        <w:commentReference w:id="19"/>
      </w:r>
      <w:r>
        <w:rPr>
          <w:color w:val="000000"/>
        </w:rPr>
        <w:t>. The five filters are then combined using a summing amp after which the sound is output.</w:t>
      </w:r>
    </w:p>
    <w:p w:rsidR="00A2755C" w:rsidRDefault="00A2755C" w:rsidP="00A2755C">
      <w:pPr>
        <w:autoSpaceDE w:val="0"/>
        <w:autoSpaceDN w:val="0"/>
        <w:adjustRightInd w:val="0"/>
        <w:rPr>
          <w:color w:val="000000"/>
        </w:rPr>
      </w:pPr>
    </w:p>
    <w:p w:rsidR="00A2755C" w:rsidRPr="00F15DA0" w:rsidRDefault="00A2755C" w:rsidP="00A2755C">
      <w:pPr>
        <w:autoSpaceDE w:val="0"/>
        <w:autoSpaceDN w:val="0"/>
        <w:adjustRightInd w:val="0"/>
        <w:rPr>
          <w:b/>
          <w:color w:val="FF0000"/>
        </w:rPr>
      </w:pPr>
      <w:r>
        <w:rPr>
          <w:color w:val="000000"/>
        </w:rPr>
        <w:t xml:space="preserve">The optimization process included </w:t>
      </w:r>
      <w:r w:rsidR="00F5636F">
        <w:rPr>
          <w:color w:val="000000"/>
        </w:rPr>
        <w:t>will use</w:t>
      </w:r>
      <w:r>
        <w:rPr>
          <w:color w:val="000000"/>
        </w:rPr>
        <w:t xml:space="preserve"> the “fit” feature of </w:t>
      </w:r>
      <w:proofErr w:type="spellStart"/>
      <w:r>
        <w:rPr>
          <w:color w:val="000000"/>
        </w:rPr>
        <w:t>gnuplot</w:t>
      </w:r>
      <w:proofErr w:type="spellEnd"/>
      <w:r>
        <w:rPr>
          <w:color w:val="000000"/>
        </w:rPr>
        <w:t>. This command uses the Non-Linear Least Squares Marquardt-</w:t>
      </w:r>
      <w:proofErr w:type="spellStart"/>
      <w:r>
        <w:rPr>
          <w:color w:val="000000"/>
        </w:rPr>
        <w:t>Levenberg</w:t>
      </w:r>
      <w:proofErr w:type="spellEnd"/>
      <w:r>
        <w:rPr>
          <w:color w:val="000000"/>
        </w:rPr>
        <w:t xml:space="preserve"> algorithm to fit arbitrary functions to data. The idea is that the transfer functions have to be derived for the circuits that are intended to be used in terms of the </w:t>
      </w:r>
      <w:commentRangeStart w:id="20"/>
      <w:r>
        <w:rPr>
          <w:color w:val="000000"/>
        </w:rPr>
        <w:t>circuit parameters</w:t>
      </w:r>
      <w:commentRangeEnd w:id="20"/>
      <w:r w:rsidR="00C12FEF">
        <w:rPr>
          <w:rStyle w:val="CommentReference"/>
        </w:rPr>
        <w:commentReference w:id="20"/>
      </w:r>
      <w:r>
        <w:rPr>
          <w:color w:val="000000"/>
        </w:rPr>
        <w:t xml:space="preserve">, and tell the engine to fit using the circuit parameters. The engine </w:t>
      </w:r>
      <w:r w:rsidR="00C100F1">
        <w:rPr>
          <w:color w:val="000000"/>
        </w:rPr>
        <w:t xml:space="preserve">will </w:t>
      </w:r>
      <w:r>
        <w:rPr>
          <w:color w:val="000000"/>
        </w:rPr>
        <w:t>not only</w:t>
      </w:r>
      <w:r w:rsidR="00C100F1">
        <w:rPr>
          <w:color w:val="000000"/>
        </w:rPr>
        <w:t xml:space="preserve"> tell us</w:t>
      </w:r>
      <w:r>
        <w:rPr>
          <w:color w:val="000000"/>
        </w:rPr>
        <w:t xml:space="preserve"> the optimal parameters, or close to optimal, but will give the RMS error, variance error, and other keen parameters. </w:t>
      </w:r>
    </w:p>
    <w:p w:rsidR="00A2755C" w:rsidRDefault="00A2755C">
      <w:pPr>
        <w:rPr>
          <w:ins w:id="21" w:author="Donohue" w:date="2014-10-29T16:18:00Z"/>
        </w:rPr>
      </w:pPr>
    </w:p>
    <w:p w:rsidR="00C12FEF" w:rsidRDefault="00C12FEF">
      <w:pPr>
        <w:rPr>
          <w:ins w:id="22" w:author="Donohue" w:date="2014-10-29T16:18:00Z"/>
        </w:rPr>
      </w:pPr>
      <w:ins w:id="23" w:author="Donohue" w:date="2014-10-29T16:18:00Z">
        <w:r>
          <w:rPr>
            <w:rStyle w:val="CommentReference"/>
          </w:rPr>
          <w:commentReference w:id="24"/>
        </w:r>
      </w:ins>
    </w:p>
    <w:p w:rsidR="00C12FEF" w:rsidRDefault="00C12FEF"/>
    <w:p w:rsidR="007F700F" w:rsidRDefault="007F700F"/>
    <w:p w:rsidR="00B15EE3" w:rsidRDefault="007F700F">
      <w:r>
        <w:rPr>
          <w:b/>
        </w:rPr>
        <w:t>Section III.A</w:t>
      </w:r>
    </w:p>
    <w:p w:rsidR="007F700F" w:rsidRPr="00F5636F" w:rsidRDefault="00F5636F">
      <w:pPr>
        <w:rPr>
          <w:color w:val="000000"/>
          <w:shd w:val="clear" w:color="auto" w:fill="FFFFFF"/>
        </w:rPr>
      </w:pPr>
      <w:r w:rsidRPr="00F5636F">
        <w:rPr>
          <w:color w:val="000000"/>
          <w:shd w:val="clear" w:color="auto" w:fill="FFFFFF"/>
        </w:rPr>
        <w:lastRenderedPageBreak/>
        <w:t xml:space="preserve">The work is being split into functional blocks.  Each block is centered </w:t>
      </w:r>
      <w:proofErr w:type="gramStart"/>
      <w:r w:rsidRPr="00F5636F">
        <w:rPr>
          <w:color w:val="000000"/>
          <w:shd w:val="clear" w:color="auto" w:fill="FFFFFF"/>
        </w:rPr>
        <w:t>around</w:t>
      </w:r>
      <w:proofErr w:type="gramEnd"/>
      <w:r w:rsidRPr="00F5636F">
        <w:rPr>
          <w:color w:val="000000"/>
          <w:shd w:val="clear" w:color="auto" w:fill="FFFFFF"/>
        </w:rPr>
        <w:t xml:space="preserve"> a tool, so that each person can specialize, and work at the same time.  The different blocks are </w:t>
      </w:r>
      <w:proofErr w:type="spellStart"/>
      <w:r w:rsidRPr="00F5636F">
        <w:rPr>
          <w:color w:val="000000"/>
          <w:shd w:val="clear" w:color="auto" w:fill="FFFFFF"/>
        </w:rPr>
        <w:t>PSpice</w:t>
      </w:r>
      <w:proofErr w:type="spellEnd"/>
      <w:r w:rsidRPr="00F5636F">
        <w:rPr>
          <w:color w:val="000000"/>
          <w:shd w:val="clear" w:color="auto" w:fill="FFFFFF"/>
        </w:rPr>
        <w:t xml:space="preserve">, writing the report, </w:t>
      </w:r>
      <w:proofErr w:type="spellStart"/>
      <w:r w:rsidRPr="00F5636F">
        <w:rPr>
          <w:color w:val="000000"/>
          <w:shd w:val="clear" w:color="auto" w:fill="FFFFFF"/>
        </w:rPr>
        <w:t>Gnuplot</w:t>
      </w:r>
      <w:proofErr w:type="spellEnd"/>
      <w:r w:rsidRPr="00F5636F">
        <w:rPr>
          <w:color w:val="000000"/>
          <w:shd w:val="clear" w:color="auto" w:fill="FFFFFF"/>
        </w:rPr>
        <w:t>, and more specifically choosing the transfer function</w:t>
      </w:r>
    </w:p>
    <w:p w:rsidR="00F5636F" w:rsidRDefault="00F5636F"/>
    <w:p w:rsidR="00A16DDD" w:rsidRDefault="007F700F">
      <w:r>
        <w:rPr>
          <w:b/>
        </w:rPr>
        <w:t>Section III.B</w:t>
      </w:r>
    </w:p>
    <w:p w:rsidR="00A16DDD" w:rsidRPr="00A16DDD" w:rsidRDefault="00A16DDD">
      <w:r>
        <w:t xml:space="preserve">The </w:t>
      </w:r>
      <w:r w:rsidR="00A42A5E">
        <w:t>distribution of tasks is</w:t>
      </w:r>
      <w:r>
        <w:t xml:space="preserve"> as follows:</w:t>
      </w:r>
    </w:p>
    <w:p w:rsidR="00A16DDD" w:rsidRDefault="00A16DDD" w:rsidP="00A16DDD">
      <w:pPr>
        <w:ind w:left="720"/>
      </w:pPr>
      <w:commentRangeStart w:id="25"/>
      <w:r>
        <w:t xml:space="preserve">Zachary Snyder – </w:t>
      </w:r>
      <w:proofErr w:type="spellStart"/>
      <w:r>
        <w:t>gnuplot</w:t>
      </w:r>
      <w:proofErr w:type="spellEnd"/>
      <w:r>
        <w:t xml:space="preserve"> (optimization)</w:t>
      </w:r>
    </w:p>
    <w:p w:rsidR="00A16DDD" w:rsidRPr="00A16DDD" w:rsidRDefault="00A16DDD" w:rsidP="00A16DDD">
      <w:pPr>
        <w:ind w:left="720"/>
      </w:pPr>
      <w:r>
        <w:t xml:space="preserve">David Carpenter – </w:t>
      </w:r>
      <w:r w:rsidR="000E1AAC">
        <w:t>Transfer Function</w:t>
      </w:r>
    </w:p>
    <w:p w:rsidR="00A16DDD" w:rsidRDefault="00A16DDD" w:rsidP="00A16DDD">
      <w:pPr>
        <w:ind w:left="720"/>
      </w:pPr>
      <w:r>
        <w:t xml:space="preserve">Ajin Sunny – </w:t>
      </w:r>
      <w:proofErr w:type="spellStart"/>
      <w:r w:rsidR="00F33A29">
        <w:t>Matlab</w:t>
      </w:r>
      <w:proofErr w:type="spellEnd"/>
    </w:p>
    <w:p w:rsidR="00A16DDD" w:rsidRDefault="00A16DDD" w:rsidP="00A16DDD">
      <w:pPr>
        <w:ind w:left="720"/>
      </w:pPr>
      <w:r>
        <w:t xml:space="preserve">Suzanne Hoover – </w:t>
      </w:r>
      <w:proofErr w:type="spellStart"/>
      <w:r>
        <w:t>pSpice</w:t>
      </w:r>
      <w:proofErr w:type="spellEnd"/>
    </w:p>
    <w:p w:rsidR="00F33A29" w:rsidRDefault="00A16DDD" w:rsidP="00F33A29">
      <w:pPr>
        <w:ind w:left="720"/>
      </w:pPr>
      <w:r>
        <w:t xml:space="preserve">Carrie Bass </w:t>
      </w:r>
      <w:r w:rsidR="00F33A29">
        <w:t>–</w:t>
      </w:r>
      <w:r>
        <w:t xml:space="preserve"> </w:t>
      </w:r>
      <w:r w:rsidR="00A2755C">
        <w:t>Report</w:t>
      </w:r>
      <w:commentRangeEnd w:id="25"/>
      <w:r w:rsidR="008B3549">
        <w:rPr>
          <w:rStyle w:val="CommentReference"/>
        </w:rPr>
        <w:commentReference w:id="25"/>
      </w:r>
    </w:p>
    <w:p w:rsidR="00787919" w:rsidRDefault="00787919" w:rsidP="00F33A29">
      <w:pPr>
        <w:ind w:left="720"/>
      </w:pPr>
    </w:p>
    <w:p w:rsidR="006A4BA1" w:rsidRDefault="007F700F" w:rsidP="00F33A29">
      <w:r>
        <w:rPr>
          <w:b/>
        </w:rPr>
        <w:t>Section III.C</w:t>
      </w:r>
    </w:p>
    <w:p w:rsidR="006A4BA1" w:rsidRDefault="006A4BA1">
      <w:r>
        <w:t xml:space="preserve">The following table, </w:t>
      </w:r>
      <w:r>
        <w:rPr>
          <w:b/>
        </w:rPr>
        <w:t>Table 2</w:t>
      </w:r>
      <w:r>
        <w:t>, defines the due date for each objective for the completion of the project and lists the person who is in charge of that task.</w:t>
      </w:r>
    </w:p>
    <w:p w:rsidR="006A4BA1" w:rsidRDefault="006A4BA1"/>
    <w:p w:rsidR="006A4BA1" w:rsidRPr="006A4BA1" w:rsidRDefault="006A4BA1" w:rsidP="006A4BA1">
      <w:pPr>
        <w:jc w:val="center"/>
      </w:pPr>
      <w:r>
        <w:rPr>
          <w:b/>
        </w:rPr>
        <w:t>Table 2</w:t>
      </w:r>
      <w:r>
        <w:t xml:space="preserve">: </w:t>
      </w:r>
      <w:commentRangeStart w:id="26"/>
      <w:r>
        <w:t>Defines the date, task and person for the project.</w:t>
      </w:r>
      <w:commentRangeEnd w:id="26"/>
      <w:r w:rsidR="008B3549">
        <w:rPr>
          <w:rStyle w:val="CommentReference"/>
        </w:rPr>
        <w:commentReference w:id="26"/>
      </w:r>
    </w:p>
    <w:tbl>
      <w:tblPr>
        <w:tblStyle w:val="TableGrid"/>
        <w:tblW w:w="0" w:type="auto"/>
        <w:tblLook w:val="04A0" w:firstRow="1" w:lastRow="0" w:firstColumn="1" w:lastColumn="0" w:noHBand="0" w:noVBand="1"/>
      </w:tblPr>
      <w:tblGrid>
        <w:gridCol w:w="3192"/>
        <w:gridCol w:w="3192"/>
        <w:gridCol w:w="3192"/>
      </w:tblGrid>
      <w:tr w:rsidR="006A4BA1" w:rsidTr="006A4BA1">
        <w:tc>
          <w:tcPr>
            <w:tcW w:w="3192" w:type="dxa"/>
          </w:tcPr>
          <w:p w:rsidR="006A4BA1" w:rsidRPr="006A4BA1" w:rsidRDefault="006A4BA1" w:rsidP="006A4BA1">
            <w:pPr>
              <w:jc w:val="center"/>
              <w:rPr>
                <w:b/>
              </w:rPr>
            </w:pPr>
            <w:r w:rsidRPr="006A4BA1">
              <w:rPr>
                <w:b/>
              </w:rPr>
              <w:t>Due Date</w:t>
            </w:r>
          </w:p>
        </w:tc>
        <w:tc>
          <w:tcPr>
            <w:tcW w:w="3192" w:type="dxa"/>
          </w:tcPr>
          <w:p w:rsidR="006A4BA1" w:rsidRPr="006A4BA1" w:rsidRDefault="006A4BA1" w:rsidP="006A4BA1">
            <w:pPr>
              <w:jc w:val="center"/>
              <w:rPr>
                <w:b/>
              </w:rPr>
            </w:pPr>
            <w:r w:rsidRPr="006A4BA1">
              <w:rPr>
                <w:b/>
              </w:rPr>
              <w:t>Objective</w:t>
            </w:r>
          </w:p>
        </w:tc>
        <w:tc>
          <w:tcPr>
            <w:tcW w:w="3192" w:type="dxa"/>
          </w:tcPr>
          <w:p w:rsidR="006A4BA1" w:rsidRPr="006A4BA1" w:rsidRDefault="006A4BA1" w:rsidP="006A4BA1">
            <w:pPr>
              <w:jc w:val="center"/>
              <w:rPr>
                <w:b/>
              </w:rPr>
            </w:pPr>
            <w:r w:rsidRPr="006A4BA1">
              <w:rPr>
                <w:b/>
              </w:rPr>
              <w:t>Person</w:t>
            </w:r>
          </w:p>
        </w:tc>
      </w:tr>
      <w:tr w:rsidR="006A4BA1" w:rsidTr="006A4BA1">
        <w:tc>
          <w:tcPr>
            <w:tcW w:w="3192" w:type="dxa"/>
          </w:tcPr>
          <w:p w:rsidR="006A4BA1" w:rsidRDefault="006A4BA1" w:rsidP="006A4BA1">
            <w:pPr>
              <w:jc w:val="center"/>
            </w:pPr>
            <w:r>
              <w:t>11/7/14</w:t>
            </w:r>
          </w:p>
        </w:tc>
        <w:tc>
          <w:tcPr>
            <w:tcW w:w="3192" w:type="dxa"/>
          </w:tcPr>
          <w:p w:rsidR="006A4BA1" w:rsidRDefault="006A4BA1">
            <w:r>
              <w:t>Go from general form of the transfer function to specific filter circuits</w:t>
            </w:r>
          </w:p>
        </w:tc>
        <w:tc>
          <w:tcPr>
            <w:tcW w:w="3192" w:type="dxa"/>
          </w:tcPr>
          <w:p w:rsidR="006A4BA1" w:rsidRDefault="006A4BA1">
            <w:r>
              <w:t>David Carpenter</w:t>
            </w:r>
          </w:p>
        </w:tc>
      </w:tr>
      <w:tr w:rsidR="006A4BA1" w:rsidTr="006A4BA1">
        <w:tc>
          <w:tcPr>
            <w:tcW w:w="3192" w:type="dxa"/>
          </w:tcPr>
          <w:p w:rsidR="006A4BA1" w:rsidRDefault="006A4BA1" w:rsidP="006A4BA1">
            <w:pPr>
              <w:jc w:val="center"/>
            </w:pPr>
            <w:r>
              <w:t>11/12/14</w:t>
            </w:r>
          </w:p>
        </w:tc>
        <w:tc>
          <w:tcPr>
            <w:tcW w:w="3192" w:type="dxa"/>
          </w:tcPr>
          <w:p w:rsidR="006A4BA1" w:rsidRDefault="006A4BA1">
            <w:r>
              <w:t>Optimize the circuit</w:t>
            </w:r>
          </w:p>
        </w:tc>
        <w:tc>
          <w:tcPr>
            <w:tcW w:w="3192" w:type="dxa"/>
          </w:tcPr>
          <w:p w:rsidR="006A4BA1" w:rsidRDefault="006A4BA1">
            <w:r>
              <w:t>Zachary Snyder</w:t>
            </w:r>
          </w:p>
        </w:tc>
      </w:tr>
      <w:tr w:rsidR="006A4BA1" w:rsidTr="006A4BA1">
        <w:tc>
          <w:tcPr>
            <w:tcW w:w="3192" w:type="dxa"/>
          </w:tcPr>
          <w:p w:rsidR="006A4BA1" w:rsidRDefault="006A4BA1" w:rsidP="006A4BA1">
            <w:pPr>
              <w:tabs>
                <w:tab w:val="center" w:pos="1488"/>
              </w:tabs>
              <w:jc w:val="center"/>
            </w:pPr>
            <w:r>
              <w:t>11/14/14</w:t>
            </w:r>
          </w:p>
        </w:tc>
        <w:tc>
          <w:tcPr>
            <w:tcW w:w="3192" w:type="dxa"/>
          </w:tcPr>
          <w:p w:rsidR="006A4BA1" w:rsidRDefault="006A4BA1">
            <w:proofErr w:type="spellStart"/>
            <w:r>
              <w:t>pSpice</w:t>
            </w:r>
            <w:proofErr w:type="spellEnd"/>
            <w:r>
              <w:t xml:space="preserve"> simulation</w:t>
            </w:r>
          </w:p>
        </w:tc>
        <w:tc>
          <w:tcPr>
            <w:tcW w:w="3192" w:type="dxa"/>
          </w:tcPr>
          <w:p w:rsidR="006A4BA1" w:rsidRDefault="006A4BA1">
            <w:r>
              <w:t>Suzanne Hoover</w:t>
            </w:r>
          </w:p>
        </w:tc>
      </w:tr>
      <w:tr w:rsidR="006A4BA1" w:rsidTr="006A4BA1">
        <w:tc>
          <w:tcPr>
            <w:tcW w:w="3192" w:type="dxa"/>
          </w:tcPr>
          <w:p w:rsidR="006A4BA1" w:rsidRDefault="006A4BA1" w:rsidP="006A4BA1">
            <w:pPr>
              <w:tabs>
                <w:tab w:val="center" w:pos="1488"/>
              </w:tabs>
              <w:jc w:val="center"/>
            </w:pPr>
            <w:r>
              <w:t>11/19/14</w:t>
            </w:r>
          </w:p>
        </w:tc>
        <w:tc>
          <w:tcPr>
            <w:tcW w:w="3192" w:type="dxa"/>
          </w:tcPr>
          <w:p w:rsidR="006A4BA1" w:rsidRDefault="006A4BA1">
            <w:proofErr w:type="spellStart"/>
            <w:r>
              <w:t>Matlab</w:t>
            </w:r>
            <w:proofErr w:type="spellEnd"/>
            <w:r>
              <w:t xml:space="preserve"> simulation</w:t>
            </w:r>
          </w:p>
        </w:tc>
        <w:tc>
          <w:tcPr>
            <w:tcW w:w="3192" w:type="dxa"/>
          </w:tcPr>
          <w:p w:rsidR="006A4BA1" w:rsidRDefault="006A4BA1">
            <w:r>
              <w:t>Ajin Sunny</w:t>
            </w:r>
          </w:p>
        </w:tc>
      </w:tr>
      <w:tr w:rsidR="006A4BA1" w:rsidTr="006A4BA1">
        <w:tc>
          <w:tcPr>
            <w:tcW w:w="3192" w:type="dxa"/>
          </w:tcPr>
          <w:p w:rsidR="006A4BA1" w:rsidRDefault="006A4BA1" w:rsidP="006A4BA1">
            <w:pPr>
              <w:jc w:val="center"/>
            </w:pPr>
            <w:r>
              <w:t>11/21/14</w:t>
            </w:r>
          </w:p>
        </w:tc>
        <w:tc>
          <w:tcPr>
            <w:tcW w:w="3192" w:type="dxa"/>
          </w:tcPr>
          <w:p w:rsidR="006A4BA1" w:rsidRDefault="006A4BA1">
            <w:r>
              <w:t>Final Report</w:t>
            </w:r>
          </w:p>
        </w:tc>
        <w:tc>
          <w:tcPr>
            <w:tcW w:w="3192" w:type="dxa"/>
          </w:tcPr>
          <w:p w:rsidR="006A4BA1" w:rsidRDefault="006A4BA1">
            <w:r>
              <w:t>Carrie Bass</w:t>
            </w:r>
          </w:p>
        </w:tc>
      </w:tr>
    </w:tbl>
    <w:p w:rsidR="006A4BA1" w:rsidRPr="006A4BA1" w:rsidRDefault="006A4BA1"/>
    <w:p w:rsidR="007F700F" w:rsidRDefault="007F700F"/>
    <w:p w:rsidR="007F700F" w:rsidRDefault="007F700F">
      <w:r>
        <w:rPr>
          <w:b/>
        </w:rPr>
        <w:t>Appendix I.A</w:t>
      </w:r>
    </w:p>
    <w:p w:rsidR="007F700F" w:rsidRDefault="007F700F">
      <w:r>
        <w:t>The client’s hearing test was performed in the basement of the William T Young Library in a closed room. There was minor disturbance from people passing by outside the room but otherwise the room was quiet.</w:t>
      </w:r>
    </w:p>
    <w:p w:rsidR="000E1AAC" w:rsidRDefault="000E1AAC"/>
    <w:p w:rsidR="007F700F" w:rsidRDefault="007F700F">
      <w:r>
        <w:t xml:space="preserve">The sample tones were played from the speakers of a </w:t>
      </w:r>
      <w:proofErr w:type="spellStart"/>
      <w:r>
        <w:t>Macbook</w:t>
      </w:r>
      <w:proofErr w:type="spellEnd"/>
      <w:r>
        <w:t xml:space="preserve"> Pro Retina 13 inch laptop </w:t>
      </w:r>
      <w:r w:rsidR="00EA0877">
        <w:t xml:space="preserve">(model # </w:t>
      </w:r>
      <w:r w:rsidR="00EA0877" w:rsidRPr="00EA0877">
        <w:t xml:space="preserve">A1502 ME864 865 866) </w:t>
      </w:r>
      <w:r>
        <w:t xml:space="preserve">without headphones. The tones were only played forward. </w:t>
      </w:r>
      <w:r w:rsidR="00CB5AF9">
        <w:t xml:space="preserve">The volume was calibrated at the 3221.53 Hz sample because hearing is supposed to be most sensitive around this frequency. The volume was calibrated so that 26 tones were heard at this frequency which was a volume level of 18.75%. </w:t>
      </w:r>
      <w:r>
        <w:t>Each sample was played four times and an average count of the number of tones heard was calculated.</w:t>
      </w:r>
    </w:p>
    <w:p w:rsidR="007F700F" w:rsidRDefault="007F700F"/>
    <w:p w:rsidR="007F700F" w:rsidRPr="007F700F" w:rsidRDefault="007F700F">
      <w:r>
        <w:rPr>
          <w:b/>
        </w:rPr>
        <w:t>Appendix I.B</w:t>
      </w:r>
    </w:p>
    <w:p w:rsidR="007F700F" w:rsidRDefault="007F700F">
      <w:commentRangeStart w:id="27"/>
      <w:r>
        <w:t xml:space="preserve">The </w:t>
      </w:r>
      <w:r w:rsidR="00CB5AF9">
        <w:t xml:space="preserve">sample tones were created on </w:t>
      </w:r>
      <w:proofErr w:type="spellStart"/>
      <w:r w:rsidR="00CB5AF9">
        <w:t>Matl</w:t>
      </w:r>
      <w:r>
        <w:t>ab</w:t>
      </w:r>
      <w:proofErr w:type="spellEnd"/>
      <w:r>
        <w:t xml:space="preserve"> using a </w:t>
      </w:r>
      <w:proofErr w:type="spellStart"/>
      <w:r>
        <w:t>logspace</w:t>
      </w:r>
      <w:proofErr w:type="spellEnd"/>
      <w:r>
        <w:t xml:space="preserve"> function that created 35 evenly spaced points from 200 Hz to 18000 Hz. </w:t>
      </w:r>
      <w:r w:rsidR="00CB5AF9">
        <w:t>Based on the experimental design homework, it was decided that 35 test frequencies would provide enough data to determine the threshold of hearing. The sample tones were saved as .wav files.</w:t>
      </w:r>
      <w:commentRangeEnd w:id="27"/>
      <w:r w:rsidR="004606A7">
        <w:rPr>
          <w:rStyle w:val="CommentReference"/>
        </w:rPr>
        <w:commentReference w:id="27"/>
      </w:r>
    </w:p>
    <w:p w:rsidR="007F700F" w:rsidRDefault="007F700F"/>
    <w:p w:rsidR="007F700F" w:rsidRDefault="007F700F">
      <w:r>
        <w:rPr>
          <w:b/>
        </w:rPr>
        <w:t>Appendix I.C</w:t>
      </w:r>
    </w:p>
    <w:p w:rsidR="00CB5AF9" w:rsidRDefault="007F700F">
      <w:r>
        <w:lastRenderedPageBreak/>
        <w:t>The computation of the final TOH w</w:t>
      </w:r>
      <w:r w:rsidR="00CB5AF9">
        <w:t xml:space="preserve">as done using the </w:t>
      </w:r>
      <w:proofErr w:type="spellStart"/>
      <w:r w:rsidR="00CB5AF9">
        <w:t>Matlab</w:t>
      </w:r>
      <w:proofErr w:type="spellEnd"/>
      <w:r w:rsidR="00CB5AF9">
        <w:t xml:space="preserve"> scripts </w:t>
      </w:r>
      <w:proofErr w:type="spellStart"/>
      <w:r>
        <w:t>TF.m</w:t>
      </w:r>
      <w:proofErr w:type="spellEnd"/>
      <w:r w:rsidR="00CB5AF9">
        <w:t xml:space="preserve"> and </w:t>
      </w:r>
      <w:proofErr w:type="spellStart"/>
      <w:r w:rsidR="00CB5AF9">
        <w:t>thrhearvals.m</w:t>
      </w:r>
      <w:proofErr w:type="spellEnd"/>
      <w:r>
        <w:t xml:space="preserve">. </w:t>
      </w:r>
    </w:p>
    <w:p w:rsidR="00A2755C" w:rsidRDefault="00A2755C"/>
    <w:p w:rsidR="00CB5AF9" w:rsidRDefault="00CB5AF9">
      <w:r>
        <w:t xml:space="preserve">The script </w:t>
      </w:r>
      <w:proofErr w:type="spellStart"/>
      <w:r>
        <w:t>thrhearvals.m</w:t>
      </w:r>
      <w:proofErr w:type="spellEnd"/>
      <w:r>
        <w:t xml:space="preserve"> is called with an argument that is the frequency and returns the estimated dB level that corresponds to the threshold of hearing. The function in this script was called in the </w:t>
      </w:r>
      <w:proofErr w:type="spellStart"/>
      <w:r>
        <w:t>TF.m</w:t>
      </w:r>
      <w:proofErr w:type="spellEnd"/>
      <w:r>
        <w:t xml:space="preserve"> script.</w:t>
      </w:r>
    </w:p>
    <w:p w:rsidR="00A2755C" w:rsidRDefault="00A2755C"/>
    <w:p w:rsidR="007F700F" w:rsidRDefault="00CB5AF9">
      <w:r>
        <w:t>The</w:t>
      </w:r>
      <w:r w:rsidR="007F700F">
        <w:t xml:space="preserve"> script </w:t>
      </w:r>
      <w:proofErr w:type="spellStart"/>
      <w:r>
        <w:t>TF.m</w:t>
      </w:r>
      <w:proofErr w:type="spellEnd"/>
      <w:r>
        <w:t xml:space="preserve"> </w:t>
      </w:r>
      <w:r w:rsidR="007F700F">
        <w:t>created a vector that stored the 35 frequencies. There was also a vector that stored the average count at each frequency. Because the dB step size was 2 dB, the vector that stored the avera</w:t>
      </w:r>
      <w:r>
        <w:t xml:space="preserve">ge count was converted to be in dB by multiplying each value by 2. To find the transfer function, the </w:t>
      </w:r>
      <w:proofErr w:type="spellStart"/>
      <w:r>
        <w:t>thrhearvals</w:t>
      </w:r>
      <w:proofErr w:type="spellEnd"/>
      <w:r>
        <w:t xml:space="preserve"> function return value was subtracted from the value in the vector of the average counts that corresponded to the same frequencies. The transfer function was then normalized so that the gain was the most sensitive when the frequency was </w:t>
      </w:r>
      <w:r w:rsidR="00A70BB7">
        <w:t xml:space="preserve">around </w:t>
      </w:r>
      <w:r w:rsidR="0035193F" w:rsidRPr="0035193F">
        <w:t>3</w:t>
      </w:r>
      <w:r w:rsidR="00A70BB7">
        <w:t xml:space="preserve"> kHz</w:t>
      </w:r>
      <w:r w:rsidR="0035193F" w:rsidRPr="0035193F">
        <w:t>.</w:t>
      </w:r>
      <w:r w:rsidRPr="0035193F">
        <w:t xml:space="preserve"> </w:t>
      </w:r>
      <w:r>
        <w:t xml:space="preserve">The frequencies and the corresponding dB value </w:t>
      </w:r>
      <w:r w:rsidR="00F33A29">
        <w:t>were</w:t>
      </w:r>
      <w:r>
        <w:t xml:space="preserve"> then printed.</w:t>
      </w:r>
    </w:p>
    <w:p w:rsidR="001D49D5" w:rsidRDefault="001D49D5"/>
    <w:p w:rsidR="001D49D5" w:rsidRPr="001D49D5" w:rsidRDefault="001D49D5" w:rsidP="001D49D5">
      <w:pPr>
        <w:autoSpaceDE w:val="0"/>
        <w:autoSpaceDN w:val="0"/>
        <w:adjustRightInd w:val="0"/>
        <w:ind w:left="720"/>
        <w:jc w:val="center"/>
        <w:rPr>
          <w:color w:val="000000"/>
        </w:rPr>
      </w:pPr>
      <w:r w:rsidRPr="001B1426">
        <w:rPr>
          <w:color w:val="000000"/>
        </w:rPr>
        <w:t>The data below represents the test frequencies for four trials from 200Hz to 18 kHz</w:t>
      </w:r>
      <w:r>
        <w:rPr>
          <w:color w:val="000000"/>
        </w:rPr>
        <w:t>:</w:t>
      </w:r>
    </w:p>
    <w:p w:rsidR="00A2755C" w:rsidRDefault="00A2755C"/>
    <w:tbl>
      <w:tblPr>
        <w:tblW w:w="8200" w:type="dxa"/>
        <w:jc w:val="center"/>
        <w:tblLook w:val="04A0" w:firstRow="1" w:lastRow="0" w:firstColumn="1" w:lastColumn="0" w:noHBand="0" w:noVBand="1"/>
      </w:tblPr>
      <w:tblGrid>
        <w:gridCol w:w="1700"/>
        <w:gridCol w:w="1300"/>
        <w:gridCol w:w="1300"/>
        <w:gridCol w:w="1300"/>
        <w:gridCol w:w="1300"/>
        <w:gridCol w:w="1300"/>
      </w:tblGrid>
      <w:tr w:rsidR="00A2755C" w:rsidRPr="009D6223" w:rsidTr="008B3549">
        <w:trPr>
          <w:trHeight w:val="315"/>
          <w:jc w:val="center"/>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2755C" w:rsidRPr="009D6223" w:rsidRDefault="00A2755C" w:rsidP="008B3549">
            <w:pPr>
              <w:jc w:val="center"/>
              <w:rPr>
                <w:b/>
                <w:bCs/>
                <w:color w:val="000000"/>
                <w:sz w:val="18"/>
                <w:szCs w:val="18"/>
              </w:rPr>
            </w:pPr>
            <w:r w:rsidRPr="009D6223">
              <w:rPr>
                <w:b/>
                <w:bCs/>
                <w:color w:val="000000"/>
                <w:sz w:val="18"/>
                <w:szCs w:val="18"/>
              </w:rPr>
              <w:t xml:space="preserve">Frequency (Hz)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b/>
                <w:bCs/>
                <w:color w:val="000000"/>
                <w:sz w:val="18"/>
                <w:szCs w:val="18"/>
              </w:rPr>
            </w:pPr>
            <w:r w:rsidRPr="009D6223">
              <w:rPr>
                <w:b/>
                <w:bCs/>
                <w:color w:val="000000"/>
                <w:sz w:val="18"/>
                <w:szCs w:val="18"/>
              </w:rPr>
              <w:t>Trial 1 (</w:t>
            </w:r>
            <w:proofErr w:type="spellStart"/>
            <w:r w:rsidRPr="009D6223">
              <w:rPr>
                <w:b/>
                <w:bCs/>
                <w:color w:val="000000"/>
                <w:sz w:val="18"/>
                <w:szCs w:val="18"/>
              </w:rPr>
              <w:t>ct</w:t>
            </w:r>
            <w:proofErr w:type="spellEnd"/>
            <w:r w:rsidRPr="009D6223">
              <w:rPr>
                <w:b/>
                <w:bCs/>
                <w:color w:val="000000"/>
                <w:sz w:val="18"/>
                <w:szCs w:val="18"/>
              </w:rPr>
              <w: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b/>
                <w:bCs/>
                <w:color w:val="000000"/>
                <w:sz w:val="18"/>
                <w:szCs w:val="18"/>
              </w:rPr>
            </w:pPr>
            <w:r w:rsidRPr="009D6223">
              <w:rPr>
                <w:b/>
                <w:bCs/>
                <w:color w:val="000000"/>
                <w:sz w:val="18"/>
                <w:szCs w:val="18"/>
              </w:rPr>
              <w:t>Trial 2(</w:t>
            </w:r>
            <w:proofErr w:type="spellStart"/>
            <w:r w:rsidRPr="009D6223">
              <w:rPr>
                <w:b/>
                <w:bCs/>
                <w:color w:val="000000"/>
                <w:sz w:val="18"/>
                <w:szCs w:val="18"/>
              </w:rPr>
              <w:t>ct</w:t>
            </w:r>
            <w:proofErr w:type="spellEnd"/>
            <w:r w:rsidRPr="009D6223">
              <w:rPr>
                <w:b/>
                <w:bCs/>
                <w:color w:val="000000"/>
                <w:sz w:val="18"/>
                <w:szCs w:val="18"/>
              </w:rPr>
              <w: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b/>
                <w:bCs/>
                <w:color w:val="000000"/>
                <w:sz w:val="18"/>
                <w:szCs w:val="18"/>
              </w:rPr>
            </w:pPr>
            <w:r w:rsidRPr="009D6223">
              <w:rPr>
                <w:b/>
                <w:bCs/>
                <w:color w:val="000000"/>
                <w:sz w:val="18"/>
                <w:szCs w:val="18"/>
              </w:rPr>
              <w:t>Trial 3 (</w:t>
            </w:r>
            <w:proofErr w:type="spellStart"/>
            <w:r w:rsidRPr="009D6223">
              <w:rPr>
                <w:b/>
                <w:bCs/>
                <w:color w:val="000000"/>
                <w:sz w:val="18"/>
                <w:szCs w:val="18"/>
              </w:rPr>
              <w:t>ct</w:t>
            </w:r>
            <w:proofErr w:type="spellEnd"/>
            <w:r w:rsidRPr="009D6223">
              <w:rPr>
                <w:b/>
                <w:bCs/>
                <w:color w:val="000000"/>
                <w:sz w:val="18"/>
                <w:szCs w:val="18"/>
              </w:rPr>
              <w: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b/>
                <w:bCs/>
                <w:color w:val="000000"/>
                <w:sz w:val="18"/>
                <w:szCs w:val="18"/>
              </w:rPr>
            </w:pPr>
            <w:r w:rsidRPr="009D6223">
              <w:rPr>
                <w:b/>
                <w:bCs/>
                <w:color w:val="000000"/>
                <w:sz w:val="18"/>
                <w:szCs w:val="18"/>
              </w:rPr>
              <w:t>Trial 4 (</w:t>
            </w:r>
            <w:proofErr w:type="spellStart"/>
            <w:r w:rsidRPr="009D6223">
              <w:rPr>
                <w:b/>
                <w:bCs/>
                <w:color w:val="000000"/>
                <w:sz w:val="18"/>
                <w:szCs w:val="18"/>
              </w:rPr>
              <w:t>ct</w:t>
            </w:r>
            <w:proofErr w:type="spellEnd"/>
            <w:r w:rsidRPr="009D6223">
              <w:rPr>
                <w:b/>
                <w:bCs/>
                <w:color w:val="000000"/>
                <w:sz w:val="18"/>
                <w:szCs w:val="18"/>
              </w:rPr>
              <w: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b/>
                <w:bCs/>
                <w:color w:val="000000"/>
                <w:sz w:val="18"/>
                <w:szCs w:val="18"/>
              </w:rPr>
            </w:pPr>
            <w:r w:rsidRPr="009D6223">
              <w:rPr>
                <w:b/>
                <w:bCs/>
                <w:color w:val="000000"/>
                <w:sz w:val="18"/>
                <w:szCs w:val="18"/>
              </w:rPr>
              <w:t>Average</w:t>
            </w:r>
          </w:p>
        </w:tc>
      </w:tr>
      <w:tr w:rsidR="00A2755C" w:rsidRPr="009D6223" w:rsidTr="008B3549">
        <w:trPr>
          <w:trHeight w:val="315"/>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200</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10</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11</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11</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10</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10.5</w:t>
            </w:r>
          </w:p>
        </w:tc>
      </w:tr>
      <w:tr w:rsidR="00A2755C" w:rsidRPr="009D6223" w:rsidTr="008B3549">
        <w:trPr>
          <w:trHeight w:val="315"/>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228.301</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9</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9</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9</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8</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8.75</w:t>
            </w:r>
          </w:p>
        </w:tc>
      </w:tr>
      <w:tr w:rsidR="00A2755C" w:rsidRPr="009D6223" w:rsidTr="008B3549">
        <w:trPr>
          <w:trHeight w:val="315"/>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260.607</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10</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11</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12</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10</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10.75</w:t>
            </w:r>
          </w:p>
        </w:tc>
      </w:tr>
      <w:tr w:rsidR="00A2755C" w:rsidRPr="009D6223" w:rsidTr="008B3549">
        <w:trPr>
          <w:trHeight w:val="315"/>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297.484</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10</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12</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12</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13</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11.75</w:t>
            </w:r>
          </w:p>
        </w:tc>
      </w:tr>
      <w:tr w:rsidR="00A2755C" w:rsidRPr="009D6223" w:rsidTr="008B3549">
        <w:trPr>
          <w:trHeight w:val="315"/>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339.579</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13</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14</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13</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15</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13.75</w:t>
            </w:r>
          </w:p>
        </w:tc>
      </w:tr>
      <w:tr w:rsidR="00A2755C" w:rsidRPr="009D6223" w:rsidTr="008B3549">
        <w:trPr>
          <w:trHeight w:val="315"/>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387.631</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16</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13</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14</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13</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14</w:t>
            </w:r>
          </w:p>
        </w:tc>
      </w:tr>
      <w:tr w:rsidR="00A2755C" w:rsidRPr="009D6223" w:rsidTr="008B3549">
        <w:trPr>
          <w:trHeight w:val="315"/>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442.483</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17</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17</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14</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16</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16</w:t>
            </w:r>
          </w:p>
        </w:tc>
      </w:tr>
      <w:tr w:rsidR="00A2755C" w:rsidRPr="009D6223" w:rsidTr="008B3549">
        <w:trPr>
          <w:trHeight w:val="315"/>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505.096</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16</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17</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16</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16</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16.25</w:t>
            </w:r>
          </w:p>
        </w:tc>
      </w:tr>
      <w:tr w:rsidR="00A2755C" w:rsidRPr="009D6223" w:rsidTr="008B3549">
        <w:trPr>
          <w:trHeight w:val="315"/>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576.57</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14</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15</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16</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16</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15.25</w:t>
            </w:r>
          </w:p>
        </w:tc>
      </w:tr>
      <w:tr w:rsidR="00A2755C" w:rsidRPr="009D6223" w:rsidTr="008B3549">
        <w:trPr>
          <w:trHeight w:val="315"/>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658.157</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19</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20</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20</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21</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20</w:t>
            </w:r>
          </w:p>
        </w:tc>
      </w:tr>
      <w:tr w:rsidR="00A2755C" w:rsidRPr="009D6223" w:rsidTr="008B3549">
        <w:trPr>
          <w:trHeight w:val="315"/>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751.289</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22</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22</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20</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22</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21.5</w:t>
            </w:r>
          </w:p>
        </w:tc>
      </w:tr>
      <w:tr w:rsidR="00A2755C" w:rsidRPr="009D6223" w:rsidTr="008B3549">
        <w:trPr>
          <w:trHeight w:val="315"/>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857.6</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23</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23</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20</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23</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22.25</w:t>
            </w:r>
          </w:p>
        </w:tc>
      </w:tr>
      <w:tr w:rsidR="00A2755C" w:rsidRPr="009D6223" w:rsidTr="008B3549">
        <w:trPr>
          <w:trHeight w:val="315"/>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978.955</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21</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22</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22</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20</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21.25</w:t>
            </w:r>
          </w:p>
        </w:tc>
      </w:tr>
      <w:tr w:rsidR="00A2755C" w:rsidRPr="009D6223" w:rsidTr="008B3549">
        <w:trPr>
          <w:trHeight w:val="315"/>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1117.482</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19</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20</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21</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20</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20</w:t>
            </w:r>
          </w:p>
        </w:tc>
      </w:tr>
      <w:tr w:rsidR="00A2755C" w:rsidRPr="009D6223" w:rsidTr="008B3549">
        <w:trPr>
          <w:trHeight w:val="315"/>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1275.611</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19</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18</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20</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20</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19.25</w:t>
            </w:r>
          </w:p>
        </w:tc>
      </w:tr>
      <w:tr w:rsidR="00A2755C" w:rsidRPr="009D6223" w:rsidTr="008B3549">
        <w:trPr>
          <w:trHeight w:val="315"/>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1456.115</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25</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26</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25</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24</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25</w:t>
            </w:r>
          </w:p>
        </w:tc>
      </w:tr>
      <w:tr w:rsidR="00A2755C" w:rsidRPr="009D6223" w:rsidTr="008B3549">
        <w:trPr>
          <w:trHeight w:val="315"/>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1662.163</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26</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27</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24</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24</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25.25</w:t>
            </w:r>
          </w:p>
        </w:tc>
      </w:tr>
      <w:tr w:rsidR="00A2755C" w:rsidRPr="009D6223" w:rsidTr="008B3549">
        <w:trPr>
          <w:trHeight w:val="315"/>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1897.367</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26</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27</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28</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27</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27</w:t>
            </w:r>
          </w:p>
        </w:tc>
      </w:tr>
      <w:tr w:rsidR="00A2755C" w:rsidRPr="009D6223" w:rsidTr="008B3549">
        <w:trPr>
          <w:trHeight w:val="315"/>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2165.853</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23</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26</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25</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26</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25</w:t>
            </w:r>
          </w:p>
        </w:tc>
      </w:tr>
      <w:tr w:rsidR="00A2755C" w:rsidRPr="009D6223" w:rsidTr="008B3549">
        <w:trPr>
          <w:trHeight w:val="315"/>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2472.331</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28</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27</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28</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29</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28</w:t>
            </w:r>
          </w:p>
        </w:tc>
      </w:tr>
      <w:tr w:rsidR="00A2755C" w:rsidRPr="009D6223" w:rsidTr="008B3549">
        <w:trPr>
          <w:trHeight w:val="315"/>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2822.178</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27</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27</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26</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24</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26</w:t>
            </w:r>
          </w:p>
        </w:tc>
      </w:tr>
      <w:tr w:rsidR="00A2755C" w:rsidRPr="009D6223" w:rsidTr="008B3549">
        <w:trPr>
          <w:trHeight w:val="315"/>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3221.53</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26</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25</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23</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24</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24.5</w:t>
            </w:r>
          </w:p>
        </w:tc>
      </w:tr>
      <w:tr w:rsidR="00A2755C" w:rsidRPr="009D6223" w:rsidTr="008B3549">
        <w:trPr>
          <w:trHeight w:val="315"/>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3677.391</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27</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26</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27</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25</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26.25</w:t>
            </w:r>
          </w:p>
        </w:tc>
      </w:tr>
      <w:tr w:rsidR="00A2755C" w:rsidRPr="009D6223" w:rsidTr="008B3549">
        <w:trPr>
          <w:trHeight w:val="315"/>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4197.76</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25</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26</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24</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25</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25</w:t>
            </w:r>
          </w:p>
        </w:tc>
      </w:tr>
      <w:tr w:rsidR="00A2755C" w:rsidRPr="009D6223" w:rsidTr="008B3549">
        <w:trPr>
          <w:trHeight w:val="315"/>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4791.763</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26</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24</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25</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21</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24</w:t>
            </w:r>
          </w:p>
        </w:tc>
      </w:tr>
      <w:tr w:rsidR="00A2755C" w:rsidRPr="009D6223" w:rsidTr="008B3549">
        <w:trPr>
          <w:trHeight w:val="315"/>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lastRenderedPageBreak/>
              <w:t>5469.82</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29</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27</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24</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26</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26.5</w:t>
            </w:r>
          </w:p>
        </w:tc>
      </w:tr>
      <w:tr w:rsidR="00A2755C" w:rsidRPr="009D6223" w:rsidTr="008B3549">
        <w:trPr>
          <w:trHeight w:val="315"/>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6243.825</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26</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25</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30</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30</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27.75</w:t>
            </w:r>
          </w:p>
        </w:tc>
      </w:tr>
      <w:tr w:rsidR="00A2755C" w:rsidRPr="009D6223" w:rsidTr="008B3549">
        <w:trPr>
          <w:trHeight w:val="315"/>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7127.356</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27</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27</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28</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27</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27.25</w:t>
            </w:r>
          </w:p>
        </w:tc>
      </w:tr>
      <w:tr w:rsidR="00A2755C" w:rsidRPr="009D6223" w:rsidTr="008B3549">
        <w:trPr>
          <w:trHeight w:val="315"/>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8135.911</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29</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28</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28</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27</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28</w:t>
            </w:r>
          </w:p>
        </w:tc>
      </w:tr>
      <w:tr w:rsidR="00A2755C" w:rsidRPr="009D6223" w:rsidTr="008B3549">
        <w:trPr>
          <w:trHeight w:val="315"/>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9287.181</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25</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28</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28</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29</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27.5</w:t>
            </w:r>
          </w:p>
        </w:tc>
      </w:tr>
      <w:tr w:rsidR="00A2755C" w:rsidRPr="009D6223" w:rsidTr="008B3549">
        <w:trPr>
          <w:trHeight w:val="315"/>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10601.361</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25</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23</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23</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25</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24</w:t>
            </w:r>
          </w:p>
        </w:tc>
      </w:tr>
      <w:tr w:rsidR="00A2755C" w:rsidRPr="009D6223" w:rsidTr="008B3549">
        <w:trPr>
          <w:trHeight w:val="315"/>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12101.504</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25</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26</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26</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27</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26</w:t>
            </w:r>
          </w:p>
        </w:tc>
      </w:tr>
      <w:tr w:rsidR="00A2755C" w:rsidRPr="009D6223" w:rsidTr="008B3549">
        <w:trPr>
          <w:trHeight w:val="315"/>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13813.924</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29</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30</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29</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30</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29.5</w:t>
            </w:r>
          </w:p>
        </w:tc>
      </w:tr>
      <w:tr w:rsidR="00A2755C" w:rsidRPr="009D6223" w:rsidTr="008B3549">
        <w:trPr>
          <w:trHeight w:val="315"/>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15768.66</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19</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20</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20</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19</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19.5</w:t>
            </w:r>
          </w:p>
        </w:tc>
      </w:tr>
      <w:tr w:rsidR="00A2755C" w:rsidRPr="009D6223" w:rsidTr="008B3549">
        <w:trPr>
          <w:trHeight w:val="315"/>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commentRangeStart w:id="28"/>
            <w:r w:rsidRPr="009D6223">
              <w:rPr>
                <w:color w:val="000000"/>
                <w:sz w:val="18"/>
                <w:szCs w:val="18"/>
              </w:rPr>
              <w:t>18000</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4</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5</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4</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5</w:t>
            </w:r>
          </w:p>
        </w:tc>
        <w:tc>
          <w:tcPr>
            <w:tcW w:w="1300" w:type="dxa"/>
            <w:tcBorders>
              <w:top w:val="nil"/>
              <w:left w:val="nil"/>
              <w:bottom w:val="single" w:sz="4" w:space="0" w:color="auto"/>
              <w:right w:val="single" w:sz="4" w:space="0" w:color="auto"/>
            </w:tcBorders>
            <w:shd w:val="clear" w:color="auto" w:fill="auto"/>
            <w:noWrap/>
            <w:vAlign w:val="bottom"/>
            <w:hideMark/>
          </w:tcPr>
          <w:p w:rsidR="00A2755C" w:rsidRPr="009D6223" w:rsidRDefault="00A2755C" w:rsidP="008B3549">
            <w:pPr>
              <w:jc w:val="center"/>
              <w:rPr>
                <w:color w:val="000000"/>
                <w:sz w:val="18"/>
                <w:szCs w:val="18"/>
              </w:rPr>
            </w:pPr>
            <w:r w:rsidRPr="009D6223">
              <w:rPr>
                <w:color w:val="000000"/>
                <w:sz w:val="18"/>
                <w:szCs w:val="18"/>
              </w:rPr>
              <w:t>4.5</w:t>
            </w:r>
            <w:commentRangeEnd w:id="28"/>
            <w:r w:rsidR="004606A7">
              <w:rPr>
                <w:rStyle w:val="CommentReference"/>
              </w:rPr>
              <w:commentReference w:id="28"/>
            </w:r>
          </w:p>
        </w:tc>
      </w:tr>
    </w:tbl>
    <w:p w:rsidR="00A2755C" w:rsidRDefault="00A2755C"/>
    <w:p w:rsidR="00A42A5E" w:rsidRDefault="00A42A5E"/>
    <w:p w:rsidR="00A42A5E" w:rsidRDefault="00A42A5E">
      <w:pPr>
        <w:rPr>
          <w:b/>
        </w:rPr>
      </w:pPr>
      <w:r w:rsidRPr="00A42A5E">
        <w:rPr>
          <w:b/>
        </w:rPr>
        <w:t xml:space="preserve">References </w:t>
      </w:r>
    </w:p>
    <w:p w:rsidR="00A42A5E" w:rsidRDefault="00A42A5E">
      <w:pPr>
        <w:rPr>
          <w:b/>
        </w:rPr>
      </w:pPr>
    </w:p>
    <w:p w:rsidR="00A42A5E" w:rsidRPr="00A42A5E" w:rsidRDefault="008B3549">
      <w:pPr>
        <w:rPr>
          <w:b/>
        </w:rPr>
      </w:pPr>
      <w:hyperlink r:id="rId10" w:tgtFrame="_blank" w:history="1">
        <w:r w:rsidR="00A42A5E" w:rsidRPr="00724A77">
          <w:rPr>
            <w:rStyle w:val="Hyperlink"/>
            <w:color w:val="196AD4"/>
            <w:shd w:val="clear" w:color="auto" w:fill="FFFFFF"/>
          </w:rPr>
          <w:t>http://theochem.ki.ku.dk/on_line_docs/gnuplot/gnuplot_21.html</w:t>
        </w:r>
      </w:hyperlink>
    </w:p>
    <w:sectPr w:rsidR="00A42A5E" w:rsidRPr="00A42A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Donohue" w:date="2014-10-29T16:27:00Z" w:initials="D">
    <w:p w:rsidR="00861BE8" w:rsidRDefault="00861BE8">
      <w:pPr>
        <w:pStyle w:val="CommentText"/>
      </w:pPr>
      <w:r>
        <w:rPr>
          <w:rStyle w:val="CommentReference"/>
        </w:rPr>
        <w:annotationRef/>
      </w:r>
      <w:r>
        <w:t>Some sentences can use more clarity, and introduction paragraphs would be helpful.</w:t>
      </w:r>
    </w:p>
  </w:comment>
  <w:comment w:id="10" w:author="Donohue" w:date="2014-10-29T16:20:00Z" w:initials="D">
    <w:p w:rsidR="008B3549" w:rsidRDefault="008B3549">
      <w:pPr>
        <w:pStyle w:val="CommentText"/>
      </w:pPr>
      <w:r>
        <w:rPr>
          <w:rStyle w:val="CommentReference"/>
        </w:rPr>
        <w:annotationRef/>
      </w:r>
      <w:r>
        <w:t>Good!</w:t>
      </w:r>
    </w:p>
  </w:comment>
  <w:comment w:id="11" w:author="Donohue" w:date="2014-10-29T16:20:00Z" w:initials="D">
    <w:p w:rsidR="008B3549" w:rsidRDefault="008B3549">
      <w:pPr>
        <w:pStyle w:val="CommentText"/>
      </w:pPr>
      <w:r>
        <w:rPr>
          <w:rStyle w:val="CommentReference"/>
        </w:rPr>
        <w:annotationRef/>
      </w:r>
      <w:r>
        <w:t>Gain of what?</w:t>
      </w:r>
    </w:p>
  </w:comment>
  <w:comment w:id="12" w:author="Donohue" w:date="2014-10-29T16:20:00Z" w:initials="D">
    <w:p w:rsidR="008B3549" w:rsidRDefault="008B3549">
      <w:pPr>
        <w:pStyle w:val="CommentText"/>
      </w:pPr>
      <w:r>
        <w:rPr>
          <w:rStyle w:val="CommentReference"/>
        </w:rPr>
        <w:annotationRef/>
      </w:r>
      <w:r>
        <w:t>??  I think you are trying to enforce the out of band constraint, but that applies to the filter, not the TOH</w:t>
      </w:r>
    </w:p>
  </w:comment>
  <w:comment w:id="13" w:author="Donohue" w:date="2014-10-29T16:20:00Z" w:initials="D">
    <w:p w:rsidR="008B3549" w:rsidRDefault="008B3549" w:rsidP="004606A7">
      <w:pPr>
        <w:pStyle w:val="CommentText"/>
        <w:ind w:left="720" w:hanging="720"/>
      </w:pPr>
      <w:r>
        <w:rPr>
          <w:rStyle w:val="CommentReference"/>
        </w:rPr>
        <w:annotationRef/>
      </w:r>
      <w:r>
        <w:t xml:space="preserve">There values are not what is in the table.   This almost looks like the circuit TF. </w:t>
      </w:r>
    </w:p>
  </w:comment>
  <w:comment w:id="14" w:author="Donohue" w:date="2014-10-29T16:20:00Z" w:initials="D">
    <w:p w:rsidR="008B3549" w:rsidRDefault="008B3549">
      <w:pPr>
        <w:pStyle w:val="CommentText"/>
      </w:pPr>
      <w:r>
        <w:rPr>
          <w:rStyle w:val="CommentReference"/>
        </w:rPr>
        <w:annotationRef/>
      </w:r>
      <w:r>
        <w:t>I think you have this backwards.  The gain of the circuit TF is the client TOH minus the Normal TOH.  These are the values in the table you are calling the TOH.</w:t>
      </w:r>
    </w:p>
  </w:comment>
  <w:comment w:id="15" w:author="Donohue" w:date="2014-10-29T16:20:00Z" w:initials="D">
    <w:p w:rsidR="008B3549" w:rsidRDefault="008B3549">
      <w:pPr>
        <w:pStyle w:val="CommentText"/>
      </w:pPr>
      <w:r>
        <w:rPr>
          <w:rStyle w:val="CommentReference"/>
        </w:rPr>
        <w:annotationRef/>
      </w:r>
      <w:r>
        <w:t>Should be explicit and in the appendix. It is not clear to me exactly what the problem is here because of missing details.  Did you scale and shift the client TOH correctly?  Did you subtract the client TOH from the Normal TOH to get the TF points for the circuit?</w:t>
      </w:r>
    </w:p>
    <w:p w:rsidR="008B3549" w:rsidRDefault="008B3549">
      <w:pPr>
        <w:pStyle w:val="CommentText"/>
      </w:pPr>
      <w:r>
        <w:t>-.4</w:t>
      </w:r>
    </w:p>
  </w:comment>
  <w:comment w:id="16" w:author="Donohue" w:date="2014-10-29T16:20:00Z" w:initials="D">
    <w:p w:rsidR="008B3549" w:rsidRDefault="008B3549">
      <w:pPr>
        <w:pStyle w:val="CommentText"/>
      </w:pPr>
      <w:r>
        <w:rPr>
          <w:rStyle w:val="CommentReference"/>
        </w:rPr>
        <w:annotationRef/>
      </w:r>
      <w:r>
        <w:t xml:space="preserve">This is part of the solution.  You need to keep the solution separate from the problem statement. </w:t>
      </w:r>
    </w:p>
  </w:comment>
  <w:comment w:id="17" w:author="Donohue" w:date="2014-10-29T16:20:00Z" w:initials="D">
    <w:p w:rsidR="008B3549" w:rsidRDefault="008B3549">
      <w:pPr>
        <w:pStyle w:val="CommentText"/>
      </w:pPr>
      <w:r>
        <w:rPr>
          <w:rStyle w:val="CommentReference"/>
        </w:rPr>
        <w:annotationRef/>
      </w:r>
      <w:r>
        <w:t>Need to explicitly state the optimization criteria and the out of band constraints.</w:t>
      </w:r>
    </w:p>
    <w:p w:rsidR="008B3549" w:rsidRDefault="008B3549">
      <w:pPr>
        <w:pStyle w:val="CommentText"/>
      </w:pPr>
      <w:r>
        <w:t>-.25</w:t>
      </w:r>
    </w:p>
  </w:comment>
  <w:comment w:id="18" w:author="Donohue" w:date="2014-10-29T16:20:00Z" w:initials="D">
    <w:p w:rsidR="008B3549" w:rsidRDefault="008B3549">
      <w:pPr>
        <w:pStyle w:val="CommentText"/>
      </w:pPr>
      <w:r>
        <w:rPr>
          <w:rStyle w:val="CommentReference"/>
        </w:rPr>
        <w:annotationRef/>
      </w:r>
      <w:r>
        <w:t>Should have an intro paragraph describing the purpose of the section and/or overview of contents.</w:t>
      </w:r>
    </w:p>
  </w:comment>
  <w:comment w:id="19" w:author="Donohue" w:date="2014-10-29T16:20:00Z" w:initials="D">
    <w:p w:rsidR="008B3549" w:rsidRDefault="008B3549">
      <w:pPr>
        <w:pStyle w:val="CommentText"/>
      </w:pPr>
      <w:r>
        <w:rPr>
          <w:rStyle w:val="CommentReference"/>
        </w:rPr>
        <w:annotationRef/>
      </w:r>
      <w:r>
        <w:t>Not sure what this means, I only see a dip around 4000 Hz.</w:t>
      </w:r>
    </w:p>
    <w:p w:rsidR="008B3549" w:rsidRDefault="008B3549">
      <w:pPr>
        <w:pStyle w:val="CommentText"/>
      </w:pPr>
      <w:r>
        <w:t>-.2</w:t>
      </w:r>
    </w:p>
  </w:comment>
  <w:comment w:id="20" w:author="Donohue" w:date="2014-10-29T16:20:00Z" w:initials="D">
    <w:p w:rsidR="008B3549" w:rsidRDefault="008B3549">
      <w:pPr>
        <w:pStyle w:val="CommentText"/>
      </w:pPr>
      <w:r>
        <w:rPr>
          <w:rStyle w:val="CommentReference"/>
        </w:rPr>
        <w:annotationRef/>
      </w:r>
      <w:r>
        <w:t xml:space="preserve">Better to use the filter parameters (Go, B, </w:t>
      </w:r>
      <w:proofErr w:type="spellStart"/>
      <w:r>
        <w:t>fo</w:t>
      </w:r>
      <w:proofErr w:type="spellEnd"/>
      <w:r>
        <w:t>) rather than the circuit parameters (resistors, caps)</w:t>
      </w:r>
    </w:p>
  </w:comment>
  <w:comment w:id="24" w:author="Donohue" w:date="2014-10-29T16:20:00Z" w:initials="D">
    <w:p w:rsidR="008B3549" w:rsidRDefault="008B3549">
      <w:pPr>
        <w:pStyle w:val="CommentText"/>
      </w:pPr>
      <w:r>
        <w:rPr>
          <w:rStyle w:val="CommentReference"/>
        </w:rPr>
        <w:annotationRef/>
      </w:r>
      <w:r>
        <w:t>It would be interesting to apply the LS algorithms to this, but the metric is not the same as what we gave in the project.  It would be interesting to try this, results should be similar, so I give my approval to use it.  But then you need to state the LS as the optimization criteria in the problem statement.</w:t>
      </w:r>
    </w:p>
  </w:comment>
  <w:comment w:id="25" w:author="Donohue" w:date="2014-10-29T16:23:00Z" w:initials="D">
    <w:p w:rsidR="008B3549" w:rsidRDefault="008B3549">
      <w:pPr>
        <w:pStyle w:val="CommentText"/>
      </w:pPr>
      <w:r>
        <w:rPr>
          <w:rStyle w:val="CommentReference"/>
        </w:rPr>
        <w:annotationRef/>
      </w:r>
      <w:r>
        <w:t>A more detailed breakdown of tasks would be helpful, as well as some overlap in effort.</w:t>
      </w:r>
    </w:p>
    <w:p w:rsidR="008B3549" w:rsidRDefault="008B3549">
      <w:pPr>
        <w:pStyle w:val="CommentText"/>
      </w:pPr>
      <w:r>
        <w:t>-.2</w:t>
      </w:r>
    </w:p>
  </w:comment>
  <w:comment w:id="26" w:author="Donohue" w:date="2014-10-29T16:24:00Z" w:initials="D">
    <w:p w:rsidR="008B3549" w:rsidRDefault="008B3549">
      <w:pPr>
        <w:pStyle w:val="CommentText"/>
      </w:pPr>
      <w:r>
        <w:rPr>
          <w:rStyle w:val="CommentReference"/>
        </w:rPr>
        <w:annotationRef/>
      </w:r>
      <w:r>
        <w:t>Would be good to have some scheduled meeting to keep tabs on progress.</w:t>
      </w:r>
    </w:p>
    <w:p w:rsidR="008B3549" w:rsidRDefault="008B3549">
      <w:pPr>
        <w:pStyle w:val="CommentText"/>
      </w:pPr>
      <w:r>
        <w:t>-.1</w:t>
      </w:r>
    </w:p>
  </w:comment>
  <w:comment w:id="27" w:author="Donohue" w:date="2014-10-29T16:20:00Z" w:initials="D">
    <w:p w:rsidR="008B3549" w:rsidRDefault="008B3549">
      <w:pPr>
        <w:pStyle w:val="CommentText"/>
      </w:pPr>
      <w:r>
        <w:rPr>
          <w:rStyle w:val="CommentReference"/>
        </w:rPr>
        <w:annotationRef/>
      </w:r>
      <w:r>
        <w:t>Good!</w:t>
      </w:r>
    </w:p>
  </w:comment>
  <w:comment w:id="28" w:author="Donohue" w:date="2014-10-29T16:28:00Z" w:initials="D">
    <w:p w:rsidR="008B3549" w:rsidRDefault="008B3549">
      <w:pPr>
        <w:pStyle w:val="CommentText"/>
      </w:pPr>
      <w:r>
        <w:rPr>
          <w:rStyle w:val="CommentReference"/>
        </w:rPr>
        <w:annotationRef/>
      </w:r>
      <w:r>
        <w:t>Should also explain how you converted to dB and scaled it so it could be compared to the normal TOH.</w:t>
      </w:r>
    </w:p>
    <w:p w:rsidR="008B3549" w:rsidRDefault="00861BE8">
      <w:pPr>
        <w:pStyle w:val="CommentText"/>
      </w:pPr>
      <w:r>
        <w:t>-.2</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MT">
    <w:panose1 w:val="00000000000000000000"/>
    <w:charset w:val="00"/>
    <w:family w:val="auto"/>
    <w:notTrueType/>
    <w:pitch w:val="default"/>
    <w:sig w:usb0="00000003" w:usb1="00000000" w:usb2="00000000" w:usb3="00000000" w:csb0="00000001" w:csb1="00000000"/>
  </w:font>
  <w:font w:name="Liberatio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A6413E"/>
    <w:multiLevelType w:val="hybridMultilevel"/>
    <w:tmpl w:val="01183794"/>
    <w:lvl w:ilvl="0" w:tplc="99E8D788">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317"/>
    <w:rsid w:val="00042C24"/>
    <w:rsid w:val="00061817"/>
    <w:rsid w:val="000E1AAC"/>
    <w:rsid w:val="000E4E71"/>
    <w:rsid w:val="001142D1"/>
    <w:rsid w:val="001172DC"/>
    <w:rsid w:val="001D49D5"/>
    <w:rsid w:val="00261119"/>
    <w:rsid w:val="002A5665"/>
    <w:rsid w:val="00335BE1"/>
    <w:rsid w:val="0035193F"/>
    <w:rsid w:val="00420135"/>
    <w:rsid w:val="004606A7"/>
    <w:rsid w:val="004A6518"/>
    <w:rsid w:val="006016ED"/>
    <w:rsid w:val="00602937"/>
    <w:rsid w:val="00626317"/>
    <w:rsid w:val="006A4BA1"/>
    <w:rsid w:val="006F1089"/>
    <w:rsid w:val="00776A8C"/>
    <w:rsid w:val="00787919"/>
    <w:rsid w:val="007F5A1F"/>
    <w:rsid w:val="007F700F"/>
    <w:rsid w:val="00861BE8"/>
    <w:rsid w:val="008B3549"/>
    <w:rsid w:val="009F6AC0"/>
    <w:rsid w:val="00A16DDD"/>
    <w:rsid w:val="00A2755C"/>
    <w:rsid w:val="00A42A5E"/>
    <w:rsid w:val="00A70BB7"/>
    <w:rsid w:val="00B15EE3"/>
    <w:rsid w:val="00C100F1"/>
    <w:rsid w:val="00C12FEF"/>
    <w:rsid w:val="00C73DE7"/>
    <w:rsid w:val="00CA2367"/>
    <w:rsid w:val="00CB5AF9"/>
    <w:rsid w:val="00CF5A94"/>
    <w:rsid w:val="00D40DA9"/>
    <w:rsid w:val="00D601DF"/>
    <w:rsid w:val="00D737D8"/>
    <w:rsid w:val="00D838E9"/>
    <w:rsid w:val="00E74FEA"/>
    <w:rsid w:val="00EA0877"/>
    <w:rsid w:val="00F164E3"/>
    <w:rsid w:val="00F33A29"/>
    <w:rsid w:val="00F5636F"/>
    <w:rsid w:val="00F60D8A"/>
    <w:rsid w:val="00F71822"/>
    <w:rsid w:val="00FA6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31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42D1"/>
    <w:rPr>
      <w:rFonts w:ascii="Tahoma" w:hAnsi="Tahoma" w:cs="Tahoma"/>
      <w:sz w:val="16"/>
      <w:szCs w:val="16"/>
    </w:rPr>
  </w:style>
  <w:style w:type="character" w:customStyle="1" w:styleId="BalloonTextChar">
    <w:name w:val="Balloon Text Char"/>
    <w:basedOn w:val="DefaultParagraphFont"/>
    <w:link w:val="BalloonText"/>
    <w:uiPriority w:val="99"/>
    <w:semiHidden/>
    <w:rsid w:val="001142D1"/>
    <w:rPr>
      <w:rFonts w:ascii="Tahoma" w:eastAsia="Times New Roman" w:hAnsi="Tahoma" w:cs="Tahoma"/>
      <w:sz w:val="16"/>
      <w:szCs w:val="16"/>
    </w:rPr>
  </w:style>
  <w:style w:type="table" w:styleId="TableGrid">
    <w:name w:val="Table Grid"/>
    <w:basedOn w:val="TableNormal"/>
    <w:uiPriority w:val="59"/>
    <w:rsid w:val="00114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755C"/>
    <w:pPr>
      <w:ind w:left="720"/>
      <w:contextualSpacing/>
    </w:pPr>
  </w:style>
  <w:style w:type="character" w:styleId="Hyperlink">
    <w:name w:val="Hyperlink"/>
    <w:basedOn w:val="DefaultParagraphFont"/>
    <w:uiPriority w:val="99"/>
    <w:semiHidden/>
    <w:unhideWhenUsed/>
    <w:rsid w:val="00A42A5E"/>
    <w:rPr>
      <w:color w:val="0000FF"/>
      <w:u w:val="single"/>
    </w:rPr>
  </w:style>
  <w:style w:type="character" w:styleId="CommentReference">
    <w:name w:val="annotation reference"/>
    <w:basedOn w:val="DefaultParagraphFont"/>
    <w:uiPriority w:val="99"/>
    <w:semiHidden/>
    <w:unhideWhenUsed/>
    <w:rsid w:val="00D40DA9"/>
    <w:rPr>
      <w:sz w:val="16"/>
      <w:szCs w:val="16"/>
    </w:rPr>
  </w:style>
  <w:style w:type="paragraph" w:styleId="CommentText">
    <w:name w:val="annotation text"/>
    <w:basedOn w:val="Normal"/>
    <w:link w:val="CommentTextChar"/>
    <w:uiPriority w:val="99"/>
    <w:semiHidden/>
    <w:unhideWhenUsed/>
    <w:rsid w:val="00D40DA9"/>
    <w:rPr>
      <w:sz w:val="20"/>
      <w:szCs w:val="20"/>
    </w:rPr>
  </w:style>
  <w:style w:type="character" w:customStyle="1" w:styleId="CommentTextChar">
    <w:name w:val="Comment Text Char"/>
    <w:basedOn w:val="DefaultParagraphFont"/>
    <w:link w:val="CommentText"/>
    <w:uiPriority w:val="99"/>
    <w:semiHidden/>
    <w:rsid w:val="00D40DA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40DA9"/>
    <w:rPr>
      <w:b/>
      <w:bCs/>
    </w:rPr>
  </w:style>
  <w:style w:type="character" w:customStyle="1" w:styleId="CommentSubjectChar">
    <w:name w:val="Comment Subject Char"/>
    <w:basedOn w:val="CommentTextChar"/>
    <w:link w:val="CommentSubject"/>
    <w:uiPriority w:val="99"/>
    <w:semiHidden/>
    <w:rsid w:val="00D40DA9"/>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31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42D1"/>
    <w:rPr>
      <w:rFonts w:ascii="Tahoma" w:hAnsi="Tahoma" w:cs="Tahoma"/>
      <w:sz w:val="16"/>
      <w:szCs w:val="16"/>
    </w:rPr>
  </w:style>
  <w:style w:type="character" w:customStyle="1" w:styleId="BalloonTextChar">
    <w:name w:val="Balloon Text Char"/>
    <w:basedOn w:val="DefaultParagraphFont"/>
    <w:link w:val="BalloonText"/>
    <w:uiPriority w:val="99"/>
    <w:semiHidden/>
    <w:rsid w:val="001142D1"/>
    <w:rPr>
      <w:rFonts w:ascii="Tahoma" w:eastAsia="Times New Roman" w:hAnsi="Tahoma" w:cs="Tahoma"/>
      <w:sz w:val="16"/>
      <w:szCs w:val="16"/>
    </w:rPr>
  </w:style>
  <w:style w:type="table" w:styleId="TableGrid">
    <w:name w:val="Table Grid"/>
    <w:basedOn w:val="TableNormal"/>
    <w:uiPriority w:val="59"/>
    <w:rsid w:val="00114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755C"/>
    <w:pPr>
      <w:ind w:left="720"/>
      <w:contextualSpacing/>
    </w:pPr>
  </w:style>
  <w:style w:type="character" w:styleId="Hyperlink">
    <w:name w:val="Hyperlink"/>
    <w:basedOn w:val="DefaultParagraphFont"/>
    <w:uiPriority w:val="99"/>
    <w:semiHidden/>
    <w:unhideWhenUsed/>
    <w:rsid w:val="00A42A5E"/>
    <w:rPr>
      <w:color w:val="0000FF"/>
      <w:u w:val="single"/>
    </w:rPr>
  </w:style>
  <w:style w:type="character" w:styleId="CommentReference">
    <w:name w:val="annotation reference"/>
    <w:basedOn w:val="DefaultParagraphFont"/>
    <w:uiPriority w:val="99"/>
    <w:semiHidden/>
    <w:unhideWhenUsed/>
    <w:rsid w:val="00D40DA9"/>
    <w:rPr>
      <w:sz w:val="16"/>
      <w:szCs w:val="16"/>
    </w:rPr>
  </w:style>
  <w:style w:type="paragraph" w:styleId="CommentText">
    <w:name w:val="annotation text"/>
    <w:basedOn w:val="Normal"/>
    <w:link w:val="CommentTextChar"/>
    <w:uiPriority w:val="99"/>
    <w:semiHidden/>
    <w:unhideWhenUsed/>
    <w:rsid w:val="00D40DA9"/>
    <w:rPr>
      <w:sz w:val="20"/>
      <w:szCs w:val="20"/>
    </w:rPr>
  </w:style>
  <w:style w:type="character" w:customStyle="1" w:styleId="CommentTextChar">
    <w:name w:val="Comment Text Char"/>
    <w:basedOn w:val="DefaultParagraphFont"/>
    <w:link w:val="CommentText"/>
    <w:uiPriority w:val="99"/>
    <w:semiHidden/>
    <w:rsid w:val="00D40DA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40DA9"/>
    <w:rPr>
      <w:b/>
      <w:bCs/>
    </w:rPr>
  </w:style>
  <w:style w:type="character" w:customStyle="1" w:styleId="CommentSubjectChar">
    <w:name w:val="Comment Subject Char"/>
    <w:basedOn w:val="CommentTextChar"/>
    <w:link w:val="CommentSubject"/>
    <w:uiPriority w:val="99"/>
    <w:semiHidden/>
    <w:rsid w:val="00D40DA9"/>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729633">
      <w:bodyDiv w:val="1"/>
      <w:marLeft w:val="0"/>
      <w:marRight w:val="0"/>
      <w:marTop w:val="0"/>
      <w:marBottom w:val="0"/>
      <w:divBdr>
        <w:top w:val="none" w:sz="0" w:space="0" w:color="auto"/>
        <w:left w:val="none" w:sz="0" w:space="0" w:color="auto"/>
        <w:bottom w:val="none" w:sz="0" w:space="0" w:color="auto"/>
        <w:right w:val="none" w:sz="0" w:space="0" w:color="auto"/>
      </w:divBdr>
    </w:div>
    <w:div w:id="852688997">
      <w:bodyDiv w:val="1"/>
      <w:marLeft w:val="0"/>
      <w:marRight w:val="0"/>
      <w:marTop w:val="0"/>
      <w:marBottom w:val="0"/>
      <w:divBdr>
        <w:top w:val="none" w:sz="0" w:space="0" w:color="auto"/>
        <w:left w:val="none" w:sz="0" w:space="0" w:color="auto"/>
        <w:bottom w:val="none" w:sz="0" w:space="0" w:color="auto"/>
        <w:right w:val="none" w:sz="0" w:space="0" w:color="auto"/>
      </w:divBdr>
    </w:div>
    <w:div w:id="1344013618">
      <w:bodyDiv w:val="1"/>
      <w:marLeft w:val="0"/>
      <w:marRight w:val="0"/>
      <w:marTop w:val="0"/>
      <w:marBottom w:val="0"/>
      <w:divBdr>
        <w:top w:val="none" w:sz="0" w:space="0" w:color="auto"/>
        <w:left w:val="none" w:sz="0" w:space="0" w:color="auto"/>
        <w:bottom w:val="none" w:sz="0" w:space="0" w:color="auto"/>
        <w:right w:val="none" w:sz="0" w:space="0" w:color="auto"/>
      </w:divBdr>
    </w:div>
    <w:div w:id="1500385017">
      <w:bodyDiv w:val="1"/>
      <w:marLeft w:val="0"/>
      <w:marRight w:val="0"/>
      <w:marTop w:val="0"/>
      <w:marBottom w:val="0"/>
      <w:divBdr>
        <w:top w:val="none" w:sz="0" w:space="0" w:color="auto"/>
        <w:left w:val="none" w:sz="0" w:space="0" w:color="auto"/>
        <w:bottom w:val="none" w:sz="0" w:space="0" w:color="auto"/>
        <w:right w:val="none" w:sz="0" w:space="0" w:color="auto"/>
      </w:divBdr>
    </w:div>
    <w:div w:id="204073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theochem.ki.ku.dk/on_line_docs/gnuplot/gnuplot_21.html" TargetMode="Externa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C7937-9543-4EEE-841B-133A7A67B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8</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Suzie</dc:creator>
  <cp:lastModifiedBy>Donohue</cp:lastModifiedBy>
  <cp:revision>9</cp:revision>
  <dcterms:created xsi:type="dcterms:W3CDTF">2014-10-29T19:42:00Z</dcterms:created>
  <dcterms:modified xsi:type="dcterms:W3CDTF">2014-10-29T20:29:00Z</dcterms:modified>
</cp:coreProperties>
</file>